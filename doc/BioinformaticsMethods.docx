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FE26D" w14:textId="77777777" w:rsidR="00CF6316" w:rsidRDefault="00095CBF" w:rsidP="00B759D6">
      <w:pPr>
        <w:outlineLvl w:val="0"/>
        <w:rPr>
          <w:b/>
          <w:sz w:val="40"/>
          <w:szCs w:val="40"/>
        </w:rPr>
      </w:pPr>
      <w:bookmarkStart w:id="0" w:name="_Toc1506822"/>
      <w:r>
        <w:rPr>
          <w:b/>
          <w:sz w:val="40"/>
          <w:szCs w:val="40"/>
        </w:rPr>
        <w:t xml:space="preserve">Supplementary </w:t>
      </w:r>
      <w:r w:rsidR="00BE0660" w:rsidRPr="00BE0660">
        <w:rPr>
          <w:b/>
          <w:sz w:val="40"/>
          <w:szCs w:val="40"/>
        </w:rPr>
        <w:t>Bioinformatics Method</w:t>
      </w:r>
      <w:r w:rsidR="00737319">
        <w:rPr>
          <w:b/>
          <w:sz w:val="40"/>
          <w:szCs w:val="40"/>
        </w:rPr>
        <w:t>s</w:t>
      </w:r>
      <w:bookmarkEnd w:id="0"/>
    </w:p>
    <w:p w14:paraId="278E6443" w14:textId="77777777" w:rsidR="00CF6316" w:rsidRPr="00CF6316" w:rsidRDefault="00CF6316"/>
    <w:p w14:paraId="7EB54A26" w14:textId="1CC61ED7" w:rsidR="00851428" w:rsidRDefault="0041253F" w:rsidP="00F13E3D">
      <w:r>
        <w:t xml:space="preserve">This </w:t>
      </w:r>
      <w:r w:rsidR="005D1A7B">
        <w:t>document contains</w:t>
      </w:r>
      <w:r>
        <w:t xml:space="preserve"> a</w:t>
      </w:r>
      <w:r w:rsidR="005115D4">
        <w:t>n</w:t>
      </w:r>
      <w:r w:rsidR="002875B9">
        <w:t xml:space="preserve"> </w:t>
      </w:r>
      <w:r>
        <w:t>explanation of the bioinformatics methods required for incompatibility group/replicon typing and plasmid characterization</w:t>
      </w:r>
      <w:r w:rsidR="00E867EE">
        <w:t xml:space="preserve">. It is expanded from our paper </w:t>
      </w:r>
      <w:r w:rsidR="00E867EE">
        <w:fldChar w:fldCharType="begin"/>
      </w:r>
      <w:r w:rsidR="00E867EE">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E867EE">
        <w:fldChar w:fldCharType="separate"/>
      </w:r>
      <w:r w:rsidR="00E867EE">
        <w:rPr>
          <w:noProof/>
        </w:rPr>
        <w:t>(Card et al. 2019)</w:t>
      </w:r>
      <w:r w:rsidR="00E867EE">
        <w:fldChar w:fldCharType="end"/>
      </w:r>
      <w:r w:rsidR="00851428">
        <w:t xml:space="preserve">. This document will begin with an overview of the process and will be followed by a detailed </w:t>
      </w:r>
      <w:r w:rsidR="005D1A7B">
        <w:t>description of the methods</w:t>
      </w:r>
      <w:r w:rsidR="00851428">
        <w:t>.</w:t>
      </w:r>
    </w:p>
    <w:p w14:paraId="3F9EF519" w14:textId="502D8C0F" w:rsidR="00851428" w:rsidRDefault="00851428" w:rsidP="00F13E3D"/>
    <w:p w14:paraId="7E62FC54" w14:textId="594015AC" w:rsidR="00851428" w:rsidRPr="00851428" w:rsidRDefault="00851428" w:rsidP="00F13E3D">
      <w:pPr>
        <w:rPr>
          <w:b/>
          <w:sz w:val="32"/>
        </w:rPr>
      </w:pPr>
      <w:r w:rsidRPr="00851428">
        <w:rPr>
          <w:b/>
          <w:sz w:val="32"/>
        </w:rPr>
        <w:t>Overview</w:t>
      </w:r>
    </w:p>
    <w:p w14:paraId="12AFA7B3" w14:textId="77777777" w:rsidR="00851428" w:rsidRDefault="00851428" w:rsidP="00F13E3D"/>
    <w:p w14:paraId="756CA595" w14:textId="47404DD3" w:rsidR="00F13E3D" w:rsidRDefault="00F13E3D" w:rsidP="00F13E3D">
      <w:r>
        <w:t>The process begins with one fasta file and multiple GenBank files. The fasta file is the local download of the PlasmidFinder</w:t>
      </w:r>
      <w:bookmarkStart w:id="1" w:name="_GoBack"/>
      <w:bookmarkEnd w:id="1"/>
      <w:r>
        <w:t xml:space="preserve"> database reference</w:t>
      </w:r>
      <w:r w:rsidR="00ED6CD0">
        <w:t>d</w:t>
      </w:r>
      <w:r>
        <w:t xml:space="preserve"> in our paper </w:t>
      </w:r>
      <w:r>
        <w:fldChar w:fldCharType="begin"/>
      </w:r>
      <w:r>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fldChar w:fldCharType="separate"/>
      </w:r>
      <w:r>
        <w:rPr>
          <w:noProof/>
        </w:rPr>
        <w:t>(Card et al. 2019)</w:t>
      </w:r>
      <w:r>
        <w:fldChar w:fldCharType="end"/>
      </w:r>
      <w:r>
        <w:t>. The GenBank files come from the Entrez search strategy also described in the paper. The ultimate output is a CSV file and text-based report file for each input GenBank file. The CSV file contains basic information (e.g., plasmid length), the incompatibility group(s) the plasmid best aligns to, accession numbers of identical plasmids, some gene/function annotation based on key term searches of the GenBank file's CDS regions, and some other metadata extracted from the GenBank files. The text-based report is a file containing various information and statistics about each group of plasmids from the various input GenBank files. We also generated a tree to help visualize the identical plasmids.</w:t>
      </w:r>
    </w:p>
    <w:p w14:paraId="08F67F22" w14:textId="7377E8E8" w:rsidR="005115D4" w:rsidRDefault="005115D4" w:rsidP="00F13E3D"/>
    <w:p w14:paraId="56C2E80A" w14:textId="5E8EC7ED" w:rsidR="005115D4" w:rsidRDefault="005115D4" w:rsidP="005115D4">
      <w:r>
        <w:t>Our process occurs stepwise, with most steps requiring the output from the previous steps. As our project developed, additional steps were inserted or modified. While most steps do depend on the output of the previous step(s), the order is in many instances arbitrary. The code is published online in this GitHub repository (</w:t>
      </w:r>
      <w:hyperlink r:id="rId6" w:history="1">
        <w:r w:rsidRPr="00FE69E1">
          <w:rPr>
            <w:rStyle w:val="Hyperlink"/>
          </w:rPr>
          <w:t>https://github.com/ridgelab/plasmidCharacterization</w:t>
        </w:r>
      </w:hyperlink>
      <w:r>
        <w:t xml:space="preserve">). Each output CSV file requires the following input processed from the “raw” input data (in no particular order): (a) a list of identical plasmids for each accession, (b) extracted metadata from the GenBank files, (c) gene/function annotations extracted from the GenBank files, and (d) a list of incompatibility groups. Each output statistics </w:t>
      </w:r>
      <w:r>
        <w:t xml:space="preserve">report </w:t>
      </w:r>
      <w:r>
        <w:t xml:space="preserve">file is created based on each CSV file just described. </w:t>
      </w:r>
    </w:p>
    <w:p w14:paraId="0E4CA599" w14:textId="77777777" w:rsidR="005115D4" w:rsidRDefault="005115D4" w:rsidP="005115D4"/>
    <w:p w14:paraId="2D798984" w14:textId="77777777" w:rsidR="005115D4" w:rsidRDefault="005115D4" w:rsidP="005115D4">
      <w:r w:rsidRPr="003F4710">
        <w:rPr>
          <w:b/>
        </w:rPr>
        <w:t>Identical Plasmids.</w:t>
      </w:r>
      <w:r>
        <w:t xml:space="preserve"> First, a blast database was created with makeblastdb. Each plasmid sequence (which would have to be extracted from the GenBank files) is aligned with blastn to each other plasmid sequence in a pairwise fashion. Hits were kept only if the percent identity was &gt;=98%. Plasmids were considered identical if the hits covered &gt;=98% of both the query and the subject sequence. We created a tree using a simple distance metric to help visualize the identical plasmids. The distance metric is the sum of the query and subject covered bases divided by the sum of the length of the query and subject sequences. The Newick formatted tree was made from the distance matrix using the makeNewick.py script from CAM </w:t>
      </w:r>
      <w:r>
        <w:fldChar w:fldCharType="begin"/>
      </w:r>
      <w:r>
        <w:instrText xml:space="preserve"> ADDIN EN.CITE &lt;EndNote&gt;&lt;Cite&gt;&lt;Author&gt;Miller&lt;/Author&gt;&lt;Year&gt;2019&lt;/Year&gt;&lt;RecNum&gt;790&lt;/RecNum&gt;&lt;DisplayText&gt;(Miller et al. 2019)&lt;/DisplayText&gt;&lt;record&gt;&lt;rec-number&gt;790&lt;/rec-number&gt;&lt;foreign-keys&gt;&lt;key app="EN" db-id="a5s9vexskszee8ezeaava5dce2dtzxfaexzt" timestamp="1553635374"&gt;790&lt;/key&gt;&lt;/foreign-keys&gt;&lt;ref-type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motifs&lt;/title&gt;&lt;secondary-title&gt;In Press&lt;/secondary-title&gt;&lt;/titles&gt;&lt;periodical&gt;&lt;full-title&gt;In Press&lt;/full-title&gt;&lt;/periodical&gt;&lt;dates&gt;&lt;year&gt;2019&lt;/year&gt;&lt;/dates&gt;&lt;urls&gt;&lt;/urls&gt;&lt;/record&gt;&lt;/Cite&gt;&lt;/EndNote&gt;</w:instrText>
      </w:r>
      <w:r>
        <w:fldChar w:fldCharType="separate"/>
      </w:r>
      <w:r>
        <w:rPr>
          <w:noProof/>
        </w:rPr>
        <w:t>(Miller et al. 2019)</w:t>
      </w:r>
      <w:r>
        <w:fldChar w:fldCharType="end"/>
      </w:r>
      <w:r>
        <w:t xml:space="preserve"> and is available on GitHub at </w:t>
      </w:r>
      <w:hyperlink r:id="rId7" w:history="1">
        <w:r w:rsidRPr="00F47FFE">
          <w:rPr>
            <w:rStyle w:val="Hyperlink"/>
          </w:rPr>
          <w:t>https://github.com/ridgelab/cam</w:t>
        </w:r>
      </w:hyperlink>
      <w:r>
        <w:t xml:space="preserve">. makeblastdb and blastn are part of the BLAST+ Suite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 </w:instrTex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EN.CITE.DATA </w:instrText>
      </w:r>
      <w:r>
        <w:fldChar w:fldCharType="end"/>
      </w:r>
      <w:r>
        <w:fldChar w:fldCharType="separate"/>
      </w:r>
      <w:r>
        <w:rPr>
          <w:noProof/>
        </w:rPr>
        <w:t>(Altschul et al. 1990; Camacho et al. 2009)</w:t>
      </w:r>
      <w:r>
        <w:fldChar w:fldCharType="end"/>
      </w:r>
      <w:r>
        <w:t>.</w:t>
      </w:r>
    </w:p>
    <w:p w14:paraId="2A9D69DE" w14:textId="77777777" w:rsidR="005115D4" w:rsidRDefault="005115D4" w:rsidP="005115D4"/>
    <w:p w14:paraId="73F3261D" w14:textId="77777777" w:rsidR="005115D4" w:rsidRDefault="005115D4" w:rsidP="005115D4">
      <w:r w:rsidRPr="009B5384">
        <w:rPr>
          <w:b/>
        </w:rPr>
        <w:t>GenBank Metadata.</w:t>
      </w:r>
      <w:r>
        <w:t xml:space="preserve"> The sequencing technology used to sequence each plasmid was identified with GNU AWK. The remaining metadata was also obtained from the GenBank files using GNU AWK. The remaining data points are as follows: country of origin for the plasmid, isolation source for the plasmid, plasmid collection data, and source organism.</w:t>
      </w:r>
    </w:p>
    <w:p w14:paraId="520A16C7" w14:textId="77777777" w:rsidR="005115D4" w:rsidRDefault="005115D4" w:rsidP="005115D4"/>
    <w:p w14:paraId="6818AE07" w14:textId="77777777" w:rsidR="005115D4" w:rsidRDefault="005115D4" w:rsidP="005115D4">
      <w:r w:rsidRPr="005134D6">
        <w:rPr>
          <w:b/>
        </w:rPr>
        <w:t>GenBank Annotations.</w:t>
      </w:r>
      <w:r>
        <w:t xml:space="preserve"> This is by far the most complicated part of the process. First, search regions were extracted from the GenBank files. The search regions were the function, gene, note, and product sections of the CDS features. We then identified matches in these regions to key terms (these key terms were obtained as described in our paper). The search occurred under the following strategy:</w:t>
      </w:r>
    </w:p>
    <w:p w14:paraId="15D9254D" w14:textId="77777777" w:rsidR="005115D4" w:rsidRDefault="005115D4" w:rsidP="005115D4"/>
    <w:p w14:paraId="4678BDE2" w14:textId="77777777" w:rsidR="005115D4" w:rsidRDefault="005115D4" w:rsidP="005115D4">
      <w:pPr>
        <w:ind w:left="720"/>
      </w:pPr>
      <w:r>
        <w:lastRenderedPageBreak/>
        <w:t>The search terms are each part of one or more categories. Each can belong to multiple categories, but only if the categories are subsets of each other. Five principal categories exist, two of which have subcategories. The category structure is as follows:</w:t>
      </w:r>
    </w:p>
    <w:p w14:paraId="211968CF" w14:textId="77777777" w:rsidR="005115D4" w:rsidRDefault="005115D4" w:rsidP="005115D4">
      <w:pPr>
        <w:ind w:left="720"/>
      </w:pPr>
    </w:p>
    <w:p w14:paraId="66D6A1A4" w14:textId="77777777" w:rsidR="005115D4" w:rsidRDefault="005115D4" w:rsidP="005115D4">
      <w:pPr>
        <w:pStyle w:val="ListParagraph"/>
        <w:numPr>
          <w:ilvl w:val="0"/>
          <w:numId w:val="7"/>
        </w:numPr>
        <w:spacing w:line="276" w:lineRule="auto"/>
        <w:ind w:left="1800" w:hanging="360"/>
      </w:pPr>
      <w:r>
        <w:t>Antimicrobial Resistance</w:t>
      </w:r>
    </w:p>
    <w:p w14:paraId="5304059E" w14:textId="77777777" w:rsidR="005115D4" w:rsidRDefault="005115D4" w:rsidP="005115D4">
      <w:pPr>
        <w:pStyle w:val="ListParagraph"/>
        <w:numPr>
          <w:ilvl w:val="1"/>
          <w:numId w:val="7"/>
        </w:numPr>
        <w:spacing w:line="276" w:lineRule="auto"/>
        <w:ind w:left="2160"/>
      </w:pPr>
      <w:r>
        <w:t>Beta-lactamase</w:t>
      </w:r>
    </w:p>
    <w:p w14:paraId="5C584D99" w14:textId="77777777" w:rsidR="005115D4" w:rsidRDefault="005115D4" w:rsidP="005115D4">
      <w:pPr>
        <w:pStyle w:val="ListParagraph"/>
        <w:numPr>
          <w:ilvl w:val="2"/>
          <w:numId w:val="6"/>
        </w:numPr>
        <w:spacing w:line="276" w:lineRule="auto"/>
        <w:ind w:left="2520"/>
      </w:pPr>
      <w:r>
        <w:t>Beta-lactamase Special</w:t>
      </w:r>
    </w:p>
    <w:p w14:paraId="42A5C032" w14:textId="77777777" w:rsidR="005115D4" w:rsidRDefault="005115D4" w:rsidP="005115D4">
      <w:pPr>
        <w:pStyle w:val="ListParagraph"/>
        <w:numPr>
          <w:ilvl w:val="0"/>
          <w:numId w:val="7"/>
        </w:numPr>
        <w:spacing w:line="276" w:lineRule="auto"/>
        <w:ind w:left="1800" w:hanging="360"/>
      </w:pPr>
      <w:r>
        <w:t>Toxin/Antitoxin System</w:t>
      </w:r>
    </w:p>
    <w:p w14:paraId="6BCB214B" w14:textId="77777777" w:rsidR="005115D4" w:rsidRDefault="005115D4" w:rsidP="005115D4">
      <w:pPr>
        <w:pStyle w:val="ListParagraph"/>
        <w:numPr>
          <w:ilvl w:val="0"/>
          <w:numId w:val="7"/>
        </w:numPr>
        <w:spacing w:line="276" w:lineRule="auto"/>
        <w:ind w:left="1800" w:hanging="360"/>
      </w:pPr>
      <w:r>
        <w:t>DNA Maintenance/Modification</w:t>
      </w:r>
    </w:p>
    <w:p w14:paraId="6AC91FFF" w14:textId="77777777" w:rsidR="005115D4" w:rsidRDefault="005115D4" w:rsidP="005115D4">
      <w:pPr>
        <w:pStyle w:val="ListParagraph"/>
        <w:numPr>
          <w:ilvl w:val="1"/>
          <w:numId w:val="7"/>
        </w:numPr>
        <w:spacing w:line="276" w:lineRule="auto"/>
        <w:ind w:left="2160"/>
      </w:pPr>
      <w:r>
        <w:t>DNA Maintenance/Modification Special</w:t>
      </w:r>
    </w:p>
    <w:p w14:paraId="40DD6D40" w14:textId="77777777" w:rsidR="005115D4" w:rsidRDefault="005115D4" w:rsidP="005115D4">
      <w:pPr>
        <w:pStyle w:val="ListParagraph"/>
        <w:numPr>
          <w:ilvl w:val="0"/>
          <w:numId w:val="7"/>
        </w:numPr>
        <w:spacing w:line="276" w:lineRule="auto"/>
        <w:ind w:left="1800" w:hanging="360"/>
      </w:pPr>
      <w:r>
        <w:t>Mobile Genetic Elements</w:t>
      </w:r>
    </w:p>
    <w:p w14:paraId="09B51495" w14:textId="77777777" w:rsidR="005115D4" w:rsidRDefault="005115D4" w:rsidP="005115D4">
      <w:pPr>
        <w:pStyle w:val="ListParagraph"/>
        <w:numPr>
          <w:ilvl w:val="0"/>
          <w:numId w:val="7"/>
        </w:numPr>
        <w:spacing w:line="276" w:lineRule="auto"/>
        <w:ind w:left="1800" w:hanging="360"/>
      </w:pPr>
      <w:r>
        <w:t>Hypothetical Genes</w:t>
      </w:r>
    </w:p>
    <w:p w14:paraId="02E353ED" w14:textId="77777777" w:rsidR="005115D4" w:rsidRDefault="005115D4" w:rsidP="005115D4">
      <w:pPr>
        <w:ind w:left="720"/>
      </w:pPr>
    </w:p>
    <w:p w14:paraId="66175CA0" w14:textId="77777777" w:rsidR="005115D4" w:rsidRDefault="005115D4" w:rsidP="005115D4">
      <w:pPr>
        <w:ind w:left="720"/>
      </w:pPr>
      <w:r>
        <w:t>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in which case it is assigned to the "Other" category. All CDS regions are converted to lowercase before being searched as described. These terms are listed, with their associated Python regular expressions, in the supplement of our paper.</w:t>
      </w:r>
    </w:p>
    <w:p w14:paraId="29494271" w14:textId="77777777" w:rsidR="005115D4" w:rsidRDefault="005115D4" w:rsidP="005115D4"/>
    <w:p w14:paraId="7A86AB22" w14:textId="77777777" w:rsidR="005115D4" w:rsidRDefault="005115D4" w:rsidP="005115D4">
      <w:r w:rsidRPr="005134D6">
        <w:rPr>
          <w:b/>
        </w:rPr>
        <w:t>Incompatibility Groups.</w:t>
      </w:r>
      <w:r>
        <w:t xml:space="preserve"> The incompatibility fasta sequences were downloaded from the PlasmidFinder database as previously described. This was turned into a database using makeblastdb. Each plasmid sequence was then aligned to the database using blastn and hits were retained only if the percent identity was &gt;=80%. Hits were further dropped if the subject (the sequences in the database) coverage was &lt;60%. The “best” hits were then used to determine which incompatibility group(s) applied to each plasmid. “Best” is </w:t>
      </w:r>
      <w:r w:rsidRPr="00FD3F88">
        <w:t>defined as the result(s) with the highest percent identity and those that have percent identities within only 1 percent of the highest one</w:t>
      </w:r>
      <w:r>
        <w:t xml:space="preserve">. makeblastdb and blastn are part of the BLAST+ Suite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 </w:instrTex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instrText xml:space="preserve"> ADDIN EN.CITE.DATA </w:instrText>
      </w:r>
      <w:r>
        <w:fldChar w:fldCharType="end"/>
      </w:r>
      <w:r>
        <w:fldChar w:fldCharType="separate"/>
      </w:r>
      <w:r>
        <w:rPr>
          <w:noProof/>
        </w:rPr>
        <w:t>(Altschul et al. 1990; Camacho et al. 2009)</w:t>
      </w:r>
      <w:r>
        <w:fldChar w:fldCharType="end"/>
      </w:r>
      <w:r>
        <w:t>.</w:t>
      </w:r>
    </w:p>
    <w:p w14:paraId="5A2EF6E7" w14:textId="77777777" w:rsidR="005115D4" w:rsidRDefault="005115D4" w:rsidP="00F13E3D"/>
    <w:p w14:paraId="4C2B1969" w14:textId="2C7AAAFC" w:rsidR="00851428" w:rsidRDefault="00851428" w:rsidP="00F13E3D"/>
    <w:p w14:paraId="5064D8BC" w14:textId="6E87237E" w:rsidR="00851428" w:rsidRPr="00851428" w:rsidRDefault="00851428" w:rsidP="00851428">
      <w:pPr>
        <w:rPr>
          <w:b/>
          <w:sz w:val="32"/>
        </w:rPr>
      </w:pPr>
      <w:r>
        <w:rPr>
          <w:b/>
          <w:sz w:val="32"/>
        </w:rPr>
        <w:t>Detailed Methods</w:t>
      </w:r>
    </w:p>
    <w:p w14:paraId="78FE5737" w14:textId="77777777" w:rsidR="00851428" w:rsidRDefault="00851428" w:rsidP="00F13E3D"/>
    <w:p w14:paraId="1CA93110" w14:textId="28ACA03A" w:rsidR="000D6DE3" w:rsidRDefault="00A77CAF">
      <w:r>
        <w:t>This</w:t>
      </w:r>
      <w:r w:rsidR="005115D4">
        <w:t xml:space="preserve"> section</w:t>
      </w:r>
      <w:r>
        <w:t xml:space="preserve"> is a more detailed explanation of the bioinformatics methods required for incompatibility group/replicon typing and plasmid characterization. Please note that most of these steps will be simple data formatting. Also note that it would have been easier in some cases to combine multiple steps into one. The choice to separate </w:t>
      </w:r>
      <w:r w:rsidR="00295F22">
        <w:t xml:space="preserve">each </w:t>
      </w:r>
      <w:r>
        <w:t xml:space="preserve">piece of the process was for clarity and to enable another to modify this </w:t>
      </w:r>
      <w:r w:rsidR="00295F22">
        <w:t>process</w:t>
      </w:r>
      <w:r>
        <w:t xml:space="preserve"> for their </w:t>
      </w:r>
      <w:r w:rsidR="00B759D6">
        <w:t xml:space="preserve">own purposes. </w:t>
      </w:r>
      <w:r w:rsidR="00917E2C">
        <w:t xml:space="preserve">Additionally, </w:t>
      </w:r>
      <w:r w:rsidR="0068523E">
        <w:t xml:space="preserve">some steps might have made better sense in different orders. This process evolved as the project changed; we recognize alternate orders are plausible. </w:t>
      </w:r>
      <w:r w:rsidR="00B759D6">
        <w:t>For our work, all steps could be run interactively; i.e., not requiring a high-performance computing (HPC) architecture. Our work was completed on a machine running Red Hat Enterprise Linux.</w:t>
      </w:r>
    </w:p>
    <w:p w14:paraId="21CBFAAC" w14:textId="77777777" w:rsidR="00B759D6" w:rsidRDefault="00B759D6"/>
    <w:p w14:paraId="295C5361" w14:textId="77777777" w:rsidR="00B759D6" w:rsidRPr="00B759D6" w:rsidRDefault="00B759D6" w:rsidP="00B759D6">
      <w:pPr>
        <w:outlineLvl w:val="0"/>
        <w:rPr>
          <w:b/>
          <w:sz w:val="28"/>
        </w:rPr>
      </w:pPr>
      <w:bookmarkStart w:id="2" w:name="_Toc1506823"/>
      <w:r w:rsidRPr="00B759D6">
        <w:rPr>
          <w:b/>
          <w:sz w:val="28"/>
        </w:rPr>
        <w:t>Summary</w:t>
      </w:r>
      <w:bookmarkEnd w:id="2"/>
    </w:p>
    <w:p w14:paraId="55F7813C" w14:textId="77777777" w:rsidR="00B759D6" w:rsidRDefault="00B759D6"/>
    <w:p w14:paraId="1325C233" w14:textId="61C0BE30" w:rsidR="003210CD" w:rsidRDefault="00F75575">
      <w:r>
        <w:t xml:space="preserve">This process begins with one fasta file and multiple GenBank files. The formats for these files are described in steps </w:t>
      </w:r>
      <w:r w:rsidR="003F4948">
        <w:t>1</w:t>
      </w:r>
      <w:r>
        <w:t xml:space="preserve"> and </w:t>
      </w:r>
      <w:r w:rsidR="003F4948">
        <w:t>3</w:t>
      </w:r>
      <w:r>
        <w:t>, respectively. The fasta file contains the incompatibility</w:t>
      </w:r>
      <w:r w:rsidR="00295F22">
        <w:t xml:space="preserve"> group</w:t>
      </w:r>
      <w:r>
        <w:t xml:space="preserve"> sequences. In our work, this was a download of the </w:t>
      </w:r>
      <w:r w:rsidRPr="0007716D">
        <w:t xml:space="preserve">PlasmidFinder v1.3 </w:t>
      </w:r>
      <w:r w:rsidRPr="0007716D">
        <w:rPr>
          <w:i/>
        </w:rPr>
        <w:t>Enterobacteriaceae</w:t>
      </w:r>
      <w:r w:rsidRPr="0007716D">
        <w:t xml:space="preserve"> database</w:t>
      </w:r>
      <w:r>
        <w:t xml:space="preserve"> </w:t>
      </w:r>
      <w:r>
        <w:fldChar w:fldCharType="begin">
          <w:fldData xml:space="preserve">PEVuZE5vdGU+PENpdGU+PEF1dGhvcj5DYXJhdHRvbGk8L0F1dGhvcj48WWVhcj4yMDE0PC9ZZWFy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</w:fldData>
        </w:fldChar>
      </w:r>
      <w:r w:rsidR="003B467F">
        <w:instrText xml:space="preserve"> ADDIN EN.CITE </w:instrText>
      </w:r>
      <w:r w:rsidR="003B467F">
        <w:fldChar w:fldCharType="begin">
          <w:fldData xml:space="preserve">PEVuZE5vdGU+PENpdGU+PEF1dGhvcj5DYXJhdHRvbGk8L0F1dGhvcj48WWVhcj4yMDE0PC9ZZWFy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</w:fldData>
        </w:fldChar>
      </w:r>
      <w:r w:rsidR="003B467F">
        <w:instrText xml:space="preserve"> ADDIN EN.CITE.DATA </w:instrText>
      </w:r>
      <w:r w:rsidR="003B467F">
        <w:fldChar w:fldCharType="end"/>
      </w:r>
      <w:r>
        <w:fldChar w:fldCharType="separate"/>
      </w:r>
      <w:r w:rsidR="003B467F">
        <w:rPr>
          <w:noProof/>
        </w:rPr>
        <w:t>(Carattoli et al. 2014)</w:t>
      </w:r>
      <w:r>
        <w:fldChar w:fldCharType="end"/>
      </w:r>
      <w:r>
        <w:t>. The GenBank files contain one or more GenBank records in them, where each record could itself be considered a GenBank file for a single accession number. Thus, these GenBank files are concatenations of multiple GenBank records. Effectively, this is how we group</w:t>
      </w:r>
      <w:r w:rsidR="00295F22">
        <w:t>ed</w:t>
      </w:r>
      <w:r>
        <w:t xml:space="preserve"> accessions of interest. The same accession may appear in multiple groupings. Note, if you attempt to r</w:t>
      </w:r>
      <w:r w:rsidR="00295F22">
        <w:t>e</w:t>
      </w:r>
      <w:r>
        <w:t>-use our process with your own data and have GenBank files as a single file per accession, combining them into groups</w:t>
      </w:r>
      <w:r w:rsidR="00446E94">
        <w:t xml:space="preserve"> </w:t>
      </w:r>
      <w:r>
        <w:t>will feel unnecessary. We began this way because tha</w:t>
      </w:r>
      <w:r w:rsidR="00171A5A">
        <w:t>t is what we had to start with.</w:t>
      </w:r>
    </w:p>
    <w:p w14:paraId="2A97EB7B" w14:textId="77777777" w:rsidR="00171A5A" w:rsidRDefault="00171A5A"/>
    <w:p w14:paraId="21319611" w14:textId="2C52F816" w:rsidR="00F75575" w:rsidRDefault="00171A5A">
      <w:r>
        <w:t xml:space="preserve">The results of the entire process are CSV files with information about each plasmid in a group and a text file with summary statistics about each group. The </w:t>
      </w:r>
      <w:r w:rsidR="00446E94">
        <w:t xml:space="preserve">file </w:t>
      </w:r>
      <w:r>
        <w:t>contains basic information (e.g., plasmid length), the incompatibility group(s) the plasmid best aligns to, and some gene/function annotation based on key term searches of the GenBank file's CDS regions. To accomplish this, e</w:t>
      </w:r>
      <w:r w:rsidR="00F75575">
        <w:t xml:space="preserve">ach </w:t>
      </w:r>
      <w:r>
        <w:t xml:space="preserve">(input) </w:t>
      </w:r>
      <w:r w:rsidR="00F75575">
        <w:t xml:space="preserve">group GenBank file is split into a single GenBank file per accession and the sequences are extracted </w:t>
      </w:r>
      <w:r w:rsidR="00446E94">
        <w:t xml:space="preserve">as </w:t>
      </w:r>
      <w:r w:rsidR="00F75575">
        <w:t xml:space="preserve">fasta files. </w:t>
      </w:r>
      <w:r>
        <w:t>The sequence lengths are recorded and t</w:t>
      </w:r>
      <w:r w:rsidR="00F75575">
        <w:t xml:space="preserve">hese sequences are individually aligned (using the NCBI BLAST+ Suite </w:t>
      </w:r>
      <w:r w:rsidR="00F75575">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 </w:instrText>
      </w:r>
      <w:r w:rsidR="003B467F">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EN.CITE.DATA </w:instrText>
      </w:r>
      <w:r w:rsidR="003B467F">
        <w:fldChar w:fldCharType="end"/>
      </w:r>
      <w:r w:rsidR="00F75575">
        <w:fldChar w:fldCharType="separate"/>
      </w:r>
      <w:r w:rsidR="003B467F">
        <w:rPr>
          <w:noProof/>
        </w:rPr>
        <w:t>(Altschul et al. 1990; Camacho et al. 2009)</w:t>
      </w:r>
      <w:r w:rsidR="00F75575">
        <w:fldChar w:fldCharType="end"/>
      </w:r>
      <w:r w:rsidR="00F75575">
        <w:t xml:space="preserve">) </w:t>
      </w:r>
      <w:r>
        <w:t xml:space="preserve">to the incompatibility group sequences. After filtering out the "best" alignments, the incompatibility group </w:t>
      </w:r>
      <w:r w:rsidR="00446E94">
        <w:t>is</w:t>
      </w:r>
      <w:r>
        <w:t xml:space="preserve"> determined and saved for later assimilation into the final outputs. The CDS regions are extracted from </w:t>
      </w:r>
      <w:r w:rsidR="007E1600">
        <w:t>the</w:t>
      </w:r>
      <w:r w:rsidR="00EB0552">
        <w:t xml:space="preserve"> GenBank files and searched for key terms using regular expressions. Each key term belongs to one or more categories. Matches in each category are counted and summarized in the final output. For more details on this searching strategy, please see step #1</w:t>
      </w:r>
      <w:r w:rsidR="00155D9D">
        <w:t>4</w:t>
      </w:r>
      <w:r w:rsidR="00EB0552">
        <w:t xml:space="preserve">. The key terms are listed with their Python regular expression in </w:t>
      </w:r>
      <w:r w:rsidR="008A7378">
        <w:t xml:space="preserve">the supplement of </w:t>
      </w:r>
      <w:r w:rsidR="00761849">
        <w:t>this</w:t>
      </w:r>
      <w:r w:rsidR="003F4948">
        <w:t xml:space="preserve"> paper</w:t>
      </w:r>
      <w:r w:rsidR="008B639F">
        <w:t xml:space="preserve"> </w:t>
      </w:r>
      <w:r w:rsidR="008B639F">
        <w:fldChar w:fldCharType="begin"/>
      </w:r>
      <w:r w:rsidR="003B467F">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8B639F">
        <w:fldChar w:fldCharType="separate"/>
      </w:r>
      <w:r w:rsidR="003B467F">
        <w:rPr>
          <w:noProof/>
        </w:rPr>
        <w:t>(Card et al. 2019)</w:t>
      </w:r>
      <w:r w:rsidR="008B639F">
        <w:fldChar w:fldCharType="end"/>
      </w:r>
      <w:r w:rsidR="00EB0552">
        <w:t>.</w:t>
      </w:r>
      <w:r w:rsidR="0077586C">
        <w:t xml:space="preserve"> Additional information</w:t>
      </w:r>
      <w:r w:rsidR="00C51310">
        <w:t>, e.g., sequencing platforms, country, etc., is also available in the final outputs.</w:t>
      </w:r>
    </w:p>
    <w:p w14:paraId="0656CF7D" w14:textId="77777777" w:rsidR="00EB0552" w:rsidRDefault="00EB0552"/>
    <w:p w14:paraId="4B62A28F" w14:textId="6E525117" w:rsidR="00EB0552" w:rsidRDefault="00EB0552">
      <w:r>
        <w:t xml:space="preserve">This summary concludes with an outline of </w:t>
      </w:r>
      <w:r w:rsidR="000E2373">
        <w:t xml:space="preserve">the </w:t>
      </w:r>
      <w:r>
        <w:t xml:space="preserve">steps. Each step will </w:t>
      </w:r>
      <w:r w:rsidR="005115D4">
        <w:t xml:space="preserve">then </w:t>
      </w:r>
      <w:r>
        <w:t xml:space="preserve">be </w:t>
      </w:r>
      <w:r w:rsidR="005115D4">
        <w:t>addressed in detail</w:t>
      </w:r>
      <w:r>
        <w:t xml:space="preserve">. The code in the detailed steps has, in many cases, been simplified. In other cases, the code is several pages long and would be difficult to copy and paste effectively. Especially the with Python code, readability suffers as lines wrap because a standard page is not wide enough to contain some code statements on a single line. Accordingly, we encourage you to visit the online repository for the code: </w:t>
      </w:r>
      <w:hyperlink r:id="rId8" w:history="1">
        <w:r w:rsidRPr="008F0EC8">
          <w:rPr>
            <w:rStyle w:val="Hyperlink"/>
          </w:rPr>
          <w:t>https://github.com/ridgelab/plasmidCharacterization</w:t>
        </w:r>
      </w:hyperlink>
      <w:r>
        <w:t>.</w:t>
      </w:r>
    </w:p>
    <w:p w14:paraId="220331FA" w14:textId="77777777" w:rsidR="00924B8A" w:rsidRDefault="00924B8A" w:rsidP="00BB0AE5"/>
    <w:p w14:paraId="6FA0F81E" w14:textId="77777777" w:rsidR="00924B8A" w:rsidRPr="00924B8A" w:rsidRDefault="00924B8A" w:rsidP="00924B8A">
      <w:pPr>
        <w:ind w:left="360"/>
        <w:rPr>
          <w:b/>
          <w:u w:val="single"/>
        </w:rPr>
      </w:pPr>
      <w:r w:rsidRPr="00924B8A">
        <w:rPr>
          <w:b/>
          <w:u w:val="single"/>
        </w:rPr>
        <w:t>Outline of Steps</w:t>
      </w:r>
    </w:p>
    <w:p w14:paraId="0D5B8EDD" w14:textId="1CCF3389" w:rsidR="00BB0AE5" w:rsidRDefault="00BB0AE5" w:rsidP="00924B8A">
      <w:pPr>
        <w:ind w:left="360"/>
      </w:pPr>
      <w:r>
        <w:t xml:space="preserve">Step </w:t>
      </w:r>
      <w:r w:rsidR="008C7B71">
        <w:t>1</w:t>
      </w:r>
      <w:r>
        <w:t>. Format Incompatibility Groups Fasta File</w:t>
      </w:r>
    </w:p>
    <w:p w14:paraId="0C84606C" w14:textId="09B0EE85" w:rsidR="00BB0AE5" w:rsidRDefault="00BB0AE5" w:rsidP="00924B8A">
      <w:pPr>
        <w:ind w:left="360"/>
      </w:pPr>
      <w:r>
        <w:t xml:space="preserve">Step </w:t>
      </w:r>
      <w:r w:rsidR="008C7B71">
        <w:t>2</w:t>
      </w:r>
      <w:r>
        <w:t xml:space="preserve">. Create Incompatibility Groups BLAST </w:t>
      </w:r>
      <w:r w:rsidR="00C12505">
        <w:t>D</w:t>
      </w:r>
      <w:r>
        <w:t>atabase</w:t>
      </w:r>
    </w:p>
    <w:p w14:paraId="4D73C22F" w14:textId="1EC8732D" w:rsidR="00BB0AE5" w:rsidRDefault="00BB0AE5" w:rsidP="00924B8A">
      <w:pPr>
        <w:ind w:left="360"/>
      </w:pPr>
      <w:r>
        <w:t xml:space="preserve">Step </w:t>
      </w:r>
      <w:r w:rsidR="008C7B71">
        <w:t>3</w:t>
      </w:r>
      <w:r>
        <w:t>. Split Multi-Accession GenBank Files</w:t>
      </w:r>
    </w:p>
    <w:p w14:paraId="6CED72B1" w14:textId="499684F6" w:rsidR="00BB0AE5" w:rsidRDefault="00BB0AE5" w:rsidP="00924B8A">
      <w:pPr>
        <w:ind w:left="360"/>
      </w:pPr>
      <w:r>
        <w:t xml:space="preserve">Step </w:t>
      </w:r>
      <w:r w:rsidR="008C7B71">
        <w:t>4</w:t>
      </w:r>
      <w:r>
        <w:t>. Extract ORIGIN Sequence from GB to Fasta</w:t>
      </w:r>
    </w:p>
    <w:p w14:paraId="6C55E689" w14:textId="410F54FE" w:rsidR="00BB0AE5" w:rsidRDefault="00BB0AE5" w:rsidP="00924B8A">
      <w:pPr>
        <w:ind w:left="360"/>
      </w:pPr>
      <w:r>
        <w:t xml:space="preserve">Step </w:t>
      </w:r>
      <w:r w:rsidR="008C7B71">
        <w:t>5</w:t>
      </w:r>
      <w:r>
        <w:t>. Extract Group Lists</w:t>
      </w:r>
    </w:p>
    <w:p w14:paraId="367A07E3" w14:textId="1EC34FEA" w:rsidR="00BB0AE5" w:rsidRDefault="00BB0AE5" w:rsidP="00924B8A">
      <w:pPr>
        <w:ind w:left="360"/>
      </w:pPr>
      <w:r>
        <w:t xml:space="preserve">Step </w:t>
      </w:r>
      <w:r w:rsidR="008C7B71">
        <w:t>6</w:t>
      </w:r>
      <w:r>
        <w:t xml:space="preserve">. </w:t>
      </w:r>
      <w:r w:rsidR="00EF3BE3">
        <w:t>BLAST</w:t>
      </w:r>
      <w:r>
        <w:t xml:space="preserve"> Incompatibility Groups</w:t>
      </w:r>
    </w:p>
    <w:p w14:paraId="028D5B85" w14:textId="5ED883B7" w:rsidR="00BB0AE5" w:rsidRDefault="00BB0AE5" w:rsidP="00924B8A">
      <w:pPr>
        <w:ind w:left="360"/>
      </w:pPr>
      <w:r>
        <w:t xml:space="preserve">Step </w:t>
      </w:r>
      <w:r w:rsidR="008C7B71">
        <w:t>7</w:t>
      </w:r>
      <w:r>
        <w:t>. Subset BLAST Results by Coverage Cutoff of 60%</w:t>
      </w:r>
    </w:p>
    <w:p w14:paraId="03FCBECF" w14:textId="01362011" w:rsidR="00BB0AE5" w:rsidRDefault="00BB0AE5" w:rsidP="00924B8A">
      <w:pPr>
        <w:ind w:left="360"/>
      </w:pPr>
      <w:r>
        <w:t xml:space="preserve">Step </w:t>
      </w:r>
      <w:r w:rsidR="008C7B71">
        <w:t>8</w:t>
      </w:r>
      <w:r>
        <w:t>. Add Incompatibility Group Family as Column to BLAST Results</w:t>
      </w:r>
    </w:p>
    <w:p w14:paraId="1230B53D" w14:textId="7E174518" w:rsidR="00BB0AE5" w:rsidRDefault="00BB0AE5" w:rsidP="00924B8A">
      <w:pPr>
        <w:ind w:left="360"/>
      </w:pPr>
      <w:r>
        <w:t xml:space="preserve">Step </w:t>
      </w:r>
      <w:r w:rsidR="008C7B71">
        <w:t>9</w:t>
      </w:r>
      <w:r>
        <w:t>. Filter Best Matches in BLAST Results</w:t>
      </w:r>
    </w:p>
    <w:p w14:paraId="71A5ABCE" w14:textId="177045A5" w:rsidR="00BB0AE5" w:rsidRDefault="00BB0AE5" w:rsidP="00924B8A">
      <w:pPr>
        <w:ind w:left="360"/>
      </w:pPr>
      <w:r>
        <w:t xml:space="preserve">Step </w:t>
      </w:r>
      <w:r w:rsidR="008C7B71">
        <w:t>10</w:t>
      </w:r>
      <w:r>
        <w:t>. Extract Incompatibility Families</w:t>
      </w:r>
    </w:p>
    <w:p w14:paraId="7BBCF9CD" w14:textId="5AE96668" w:rsidR="00C12505" w:rsidRDefault="00C12505" w:rsidP="00924B8A">
      <w:pPr>
        <w:ind w:left="360"/>
      </w:pPr>
      <w:r>
        <w:t>Step 1</w:t>
      </w:r>
      <w:r w:rsidR="00DA5415">
        <w:t>1</w:t>
      </w:r>
      <w:r>
        <w:t>. Extract Sequencing Technologies</w:t>
      </w:r>
    </w:p>
    <w:p w14:paraId="1BC82EBA" w14:textId="7B8A2B83" w:rsidR="00C12505" w:rsidRDefault="00C12505" w:rsidP="00924B8A">
      <w:pPr>
        <w:ind w:left="360"/>
      </w:pPr>
      <w:r>
        <w:t>Step 1</w:t>
      </w:r>
      <w:r w:rsidR="00DA5415">
        <w:t>2</w:t>
      </w:r>
      <w:r>
        <w:t>. Extract Source Information</w:t>
      </w:r>
    </w:p>
    <w:p w14:paraId="7AEAE6D7" w14:textId="640F7E87" w:rsidR="00B1043F" w:rsidRDefault="00B1043F" w:rsidP="00924B8A">
      <w:pPr>
        <w:ind w:left="360"/>
      </w:pPr>
      <w:r>
        <w:t>Step 1</w:t>
      </w:r>
      <w:r w:rsidR="00DA5415">
        <w:t>3</w:t>
      </w:r>
      <w:r>
        <w:t>. Extract Plasmid Search Regions</w:t>
      </w:r>
    </w:p>
    <w:p w14:paraId="7FE4D96A" w14:textId="5AFAE092" w:rsidR="00B1043F" w:rsidRDefault="00B1043F" w:rsidP="00924B8A">
      <w:pPr>
        <w:ind w:left="360"/>
      </w:pPr>
      <w:r>
        <w:t>Step 1</w:t>
      </w:r>
      <w:r w:rsidR="00DA5415">
        <w:t>4</w:t>
      </w:r>
      <w:r>
        <w:t>. Identify Plasmid Matches</w:t>
      </w:r>
    </w:p>
    <w:p w14:paraId="65861542" w14:textId="40A753CB" w:rsidR="00DA5415" w:rsidRDefault="00DA5415" w:rsidP="00924B8A">
      <w:pPr>
        <w:ind w:left="360"/>
      </w:pPr>
      <w:r>
        <w:t>Step 15. Summarize Plasmid Matches</w:t>
      </w:r>
    </w:p>
    <w:p w14:paraId="1C3B886A" w14:textId="1F4A81F5" w:rsidR="00016368" w:rsidRDefault="00016368" w:rsidP="00924B8A">
      <w:pPr>
        <w:ind w:left="360"/>
      </w:pPr>
      <w:r>
        <w:t>Step 1</w:t>
      </w:r>
      <w:r w:rsidR="00DA5415">
        <w:t>6</w:t>
      </w:r>
      <w:r>
        <w:t>. Drop Plasmids</w:t>
      </w:r>
    </w:p>
    <w:p w14:paraId="69B555C8" w14:textId="28595401" w:rsidR="00C12505" w:rsidRDefault="00C12505" w:rsidP="00924B8A">
      <w:pPr>
        <w:ind w:left="360"/>
      </w:pPr>
      <w:r>
        <w:lastRenderedPageBreak/>
        <w:t>Step 1</w:t>
      </w:r>
      <w:r w:rsidR="00DA5415">
        <w:t>7</w:t>
      </w:r>
      <w:r>
        <w:t>. Create Plasmid BLAST Database</w:t>
      </w:r>
    </w:p>
    <w:p w14:paraId="6CA8CD0B" w14:textId="2A05CFCA" w:rsidR="00C12505" w:rsidRDefault="00C12505" w:rsidP="00924B8A">
      <w:pPr>
        <w:ind w:left="360"/>
      </w:pPr>
      <w:r>
        <w:t>Step 1</w:t>
      </w:r>
      <w:r w:rsidR="00DA5415">
        <w:t>8</w:t>
      </w:r>
      <w:r>
        <w:t>. B</w:t>
      </w:r>
      <w:r w:rsidR="007F7419">
        <w:t>LAST</w:t>
      </w:r>
      <w:r>
        <w:t xml:space="preserve"> Plasmid</w:t>
      </w:r>
    </w:p>
    <w:p w14:paraId="22CF14B6" w14:textId="2E02B240" w:rsidR="00C12505" w:rsidRDefault="00C12505" w:rsidP="00924B8A">
      <w:pPr>
        <w:ind w:left="360"/>
      </w:pPr>
      <w:r>
        <w:t>Step 1</w:t>
      </w:r>
      <w:r w:rsidR="00DA5415">
        <w:t>9</w:t>
      </w:r>
      <w:r>
        <w:t xml:space="preserve">. </w:t>
      </w:r>
      <w:r w:rsidR="00FF277F">
        <w:t>Extract Identical Plasmids with</w:t>
      </w:r>
      <w:r>
        <w:t xml:space="preserve"> BLAST Result Coverage Cutoff of 98%</w:t>
      </w:r>
    </w:p>
    <w:p w14:paraId="1A422E33" w14:textId="174BF2C6" w:rsidR="00016368" w:rsidRDefault="00016368" w:rsidP="00924B8A">
      <w:pPr>
        <w:ind w:left="360"/>
      </w:pPr>
      <w:r>
        <w:t xml:space="preserve">Step </w:t>
      </w:r>
      <w:r w:rsidR="00DA5415">
        <w:t>20.</w:t>
      </w:r>
      <w:r>
        <w:t xml:space="preserve"> Fix Identical Plasmid Non-concordance</w:t>
      </w:r>
    </w:p>
    <w:p w14:paraId="0C36949F" w14:textId="738894C4" w:rsidR="00BB0AE5" w:rsidRDefault="00BB0AE5" w:rsidP="00924B8A">
      <w:pPr>
        <w:ind w:left="360"/>
      </w:pPr>
      <w:r>
        <w:t xml:space="preserve">Step </w:t>
      </w:r>
      <w:r w:rsidR="00DA5415">
        <w:t>21</w:t>
      </w:r>
      <w:r>
        <w:t>. Generate Plasmid CSVs</w:t>
      </w:r>
    </w:p>
    <w:p w14:paraId="24F05F78" w14:textId="3B601B6D" w:rsidR="00BB0AE5" w:rsidRDefault="00BB0AE5" w:rsidP="00924B8A">
      <w:pPr>
        <w:ind w:left="360"/>
      </w:pPr>
      <w:r>
        <w:t xml:space="preserve">Step </w:t>
      </w:r>
      <w:r w:rsidR="00016368">
        <w:t>2</w:t>
      </w:r>
      <w:r w:rsidR="00DA5415">
        <w:t>2</w:t>
      </w:r>
      <w:r>
        <w:t>. Create</w:t>
      </w:r>
      <w:r w:rsidR="009E5779">
        <w:t xml:space="preserve"> Group</w:t>
      </w:r>
      <w:r>
        <w:t xml:space="preserve"> CSVs from Plasmid CSVs</w:t>
      </w:r>
    </w:p>
    <w:p w14:paraId="348B51EA" w14:textId="7EBD1B63" w:rsidR="00BB0AE5" w:rsidRDefault="00BB0AE5" w:rsidP="00924B8A">
      <w:pPr>
        <w:ind w:left="360"/>
      </w:pPr>
      <w:r>
        <w:t xml:space="preserve">Step </w:t>
      </w:r>
      <w:r w:rsidR="00016368">
        <w:t>2</w:t>
      </w:r>
      <w:r w:rsidR="00DA5415">
        <w:t>3</w:t>
      </w:r>
      <w:r>
        <w:t>. Create Group Matches from Plasmid Matches</w:t>
      </w:r>
    </w:p>
    <w:p w14:paraId="5FD2573F" w14:textId="5727195B" w:rsidR="000D6DE3" w:rsidRDefault="00BB0AE5" w:rsidP="00924B8A">
      <w:pPr>
        <w:ind w:left="360"/>
      </w:pPr>
      <w:r>
        <w:t xml:space="preserve">Step </w:t>
      </w:r>
      <w:r w:rsidR="00C12505">
        <w:t>2</w:t>
      </w:r>
      <w:r w:rsidR="00DA5415">
        <w:t>4</w:t>
      </w:r>
      <w:r>
        <w:t>. Calculate Group Statistics from Group CSV</w:t>
      </w:r>
    </w:p>
    <w:p w14:paraId="124F84F0" w14:textId="53BFDD57" w:rsidR="00016368" w:rsidRDefault="00016368" w:rsidP="00924B8A">
      <w:pPr>
        <w:ind w:left="360"/>
      </w:pPr>
      <w:r>
        <w:t>Step 2</w:t>
      </w:r>
      <w:r w:rsidR="00DA5415">
        <w:t>5</w:t>
      </w:r>
      <w:r>
        <w:t>. Create Distance Matrix</w:t>
      </w:r>
    </w:p>
    <w:p w14:paraId="648507A7" w14:textId="156C89F1" w:rsidR="00016368" w:rsidRDefault="00016368" w:rsidP="00924B8A">
      <w:pPr>
        <w:ind w:left="360"/>
      </w:pPr>
      <w:r>
        <w:t>Step 2</w:t>
      </w:r>
      <w:r w:rsidR="00DA5415">
        <w:t>6</w:t>
      </w:r>
      <w:r>
        <w:t>. Create Distance Tree</w:t>
      </w:r>
    </w:p>
    <w:p w14:paraId="2FE70871" w14:textId="6917A615" w:rsidR="00016368" w:rsidRDefault="00016368" w:rsidP="00924B8A">
      <w:pPr>
        <w:ind w:left="360"/>
      </w:pPr>
      <w:r>
        <w:t>Step 2</w:t>
      </w:r>
      <w:r w:rsidR="00DA5415">
        <w:t>7</w:t>
      </w:r>
      <w:r>
        <w:t>. Add Leaf Labels to Tree</w:t>
      </w:r>
    </w:p>
    <w:p w14:paraId="2369F28A" w14:textId="0F4C106A" w:rsidR="00BB0AE5" w:rsidRDefault="00BB0AE5" w:rsidP="00BB0AE5"/>
    <w:p w14:paraId="4584A6FD" w14:textId="77777777" w:rsidR="00CF6316" w:rsidRDefault="00CF6316"/>
    <w:p w14:paraId="2B78FA11" w14:textId="77777777" w:rsidR="00660BC0" w:rsidRDefault="00660BC0" w:rsidP="00B759D6">
      <w:pPr>
        <w:outlineLvl w:val="0"/>
        <w:rPr>
          <w:b/>
          <w:sz w:val="28"/>
          <w:szCs w:val="28"/>
        </w:rPr>
        <w:sectPr w:rsidR="00660BC0" w:rsidSect="00402B03">
          <w:pgSz w:w="12240" w:h="15840"/>
          <w:pgMar w:top="720" w:right="720" w:bottom="720" w:left="720" w:header="720" w:footer="720" w:gutter="0"/>
          <w:cols w:space="720"/>
          <w:docGrid w:linePitch="360"/>
        </w:sectPr>
      </w:pPr>
      <w:bookmarkStart w:id="3" w:name="_Toc1506824"/>
    </w:p>
    <w:p w14:paraId="0362F938" w14:textId="72C9C58F" w:rsidR="00BE0660" w:rsidRPr="00BE0660" w:rsidRDefault="00BE0660" w:rsidP="00B759D6">
      <w:pPr>
        <w:outlineLvl w:val="0"/>
        <w:rPr>
          <w:b/>
          <w:sz w:val="28"/>
          <w:szCs w:val="28"/>
        </w:rPr>
      </w:pPr>
      <w:r>
        <w:rPr>
          <w:b/>
          <w:sz w:val="28"/>
          <w:szCs w:val="28"/>
        </w:rPr>
        <w:lastRenderedPageBreak/>
        <w:t xml:space="preserve">Step </w:t>
      </w:r>
      <w:r w:rsidR="00D84917">
        <w:rPr>
          <w:b/>
          <w:sz w:val="28"/>
          <w:szCs w:val="28"/>
        </w:rPr>
        <w:t>1</w:t>
      </w:r>
      <w:r w:rsidRPr="00BE0660">
        <w:rPr>
          <w:b/>
          <w:sz w:val="28"/>
          <w:szCs w:val="28"/>
        </w:rPr>
        <w:t>. Format In</w:t>
      </w:r>
      <w:r>
        <w:rPr>
          <w:b/>
          <w:sz w:val="28"/>
          <w:szCs w:val="28"/>
        </w:rPr>
        <w:t>compatibility Groups Fasta File</w:t>
      </w:r>
      <w:bookmarkEnd w:id="3"/>
    </w:p>
    <w:p w14:paraId="06FF9AE9" w14:textId="77777777" w:rsidR="00BE0660" w:rsidRDefault="00BE0660"/>
    <w:p w14:paraId="16E68DA7" w14:textId="41ACE3D7" w:rsidR="00BE0660" w:rsidRDefault="00BE0660" w:rsidP="00BE0660">
      <w:pPr>
        <w:ind w:left="360"/>
      </w:pPr>
      <w:r w:rsidRPr="00BE0660">
        <w:rPr>
          <w:b/>
        </w:rPr>
        <w:t>Input:</w:t>
      </w:r>
      <w:r>
        <w:t xml:space="preserve"> Fasta file with incompatibility group sequences. Each sequence may be on one or more lines. The headers might start with “Inc”.</w:t>
      </w:r>
      <w:r w:rsidR="00D84917">
        <w:t xml:space="preserve"> </w:t>
      </w:r>
    </w:p>
    <w:p w14:paraId="25D4EB34" w14:textId="77777777" w:rsidR="00BE0660" w:rsidRDefault="00BE0660" w:rsidP="00BE0660">
      <w:pPr>
        <w:ind w:left="360"/>
      </w:pPr>
    </w:p>
    <w:p w14:paraId="744FF1D2" w14:textId="77777777" w:rsidR="00BE0660" w:rsidRDefault="00BE0660" w:rsidP="00BE0660">
      <w:pPr>
        <w:ind w:left="360"/>
      </w:pPr>
      <w:r w:rsidRPr="00BE0660">
        <w:rPr>
          <w:b/>
        </w:rPr>
        <w:t>Output:</w:t>
      </w:r>
      <w:r>
        <w:t xml:space="preserve"> Same fasta file as the input, but sequences occur on only one line. Headers without “Inc” now have “Inc” prepended.</w:t>
      </w:r>
    </w:p>
    <w:p w14:paraId="39FCED84" w14:textId="77777777" w:rsidR="00BE0660" w:rsidRDefault="00BE0660" w:rsidP="00BE0660">
      <w:pPr>
        <w:ind w:left="360"/>
      </w:pPr>
    </w:p>
    <w:p w14:paraId="3730ADE8" w14:textId="77777777" w:rsidR="00BE0660" w:rsidRDefault="008607F5" w:rsidP="00B759D6">
      <w:pPr>
        <w:ind w:left="360"/>
        <w:outlineLvl w:val="0"/>
        <w:rPr>
          <w:b/>
        </w:rPr>
      </w:pPr>
      <w:bookmarkStart w:id="4" w:name="_Toc1506825"/>
      <w:r>
        <w:rPr>
          <w:b/>
        </w:rPr>
        <w:t>Code</w:t>
      </w:r>
      <w:r w:rsidR="00BE0660" w:rsidRPr="00BE0660">
        <w:rPr>
          <w:b/>
        </w:rPr>
        <w:t>:</w:t>
      </w:r>
      <w:bookmarkEnd w:id="4"/>
    </w:p>
    <w:p w14:paraId="618C65A9" w14:textId="77777777" w:rsidR="008607F5" w:rsidRDefault="008607F5" w:rsidP="00BE0660">
      <w:pPr>
        <w:ind w:left="360"/>
        <w:rPr>
          <w:b/>
        </w:rPr>
      </w:pPr>
    </w:p>
    <w:p w14:paraId="6224F011" w14:textId="77777777" w:rsidR="008607F5" w:rsidRPr="008607F5" w:rsidRDefault="008607F5" w:rsidP="00B759D6">
      <w:pPr>
        <w:ind w:left="720"/>
        <w:outlineLvl w:val="0"/>
        <w:rPr>
          <w:i/>
        </w:rPr>
      </w:pPr>
      <w:bookmarkStart w:id="5" w:name="_Toc1506826"/>
      <w:r>
        <w:rPr>
          <w:i/>
        </w:rPr>
        <w:t xml:space="preserve">Bash </w:t>
      </w:r>
      <w:r w:rsidRPr="008607F5">
        <w:rPr>
          <w:i/>
        </w:rPr>
        <w:t>Command</w:t>
      </w:r>
      <w:bookmarkEnd w:id="5"/>
    </w:p>
    <w:p w14:paraId="3E1A96B1" w14:textId="77777777" w:rsidR="00BE0660" w:rsidRDefault="00BE0660" w:rsidP="008607F5"/>
    <w:p w14:paraId="1D13C7F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awk -f formatIncGroupFasta.awk \</w:t>
      </w:r>
    </w:p>
    <w:p w14:paraId="1AEB030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8607F5">
        <w:rPr>
          <w:rStyle w:val="Code"/>
          <w:szCs w:val="20"/>
        </w:rPr>
        <w:t>original_incomp-</w:t>
      </w:r>
      <w:proofErr w:type="gramStart"/>
      <w:r w:rsidRPr="008607F5">
        <w:rPr>
          <w:rStyle w:val="Code"/>
          <w:szCs w:val="20"/>
        </w:rPr>
        <w:t>grp.fasta</w:t>
      </w:r>
      <w:proofErr w:type="gramEnd"/>
      <w:r w:rsidRPr="008607F5">
        <w:rPr>
          <w:rStyle w:val="Code"/>
          <w:szCs w:val="20"/>
        </w:rPr>
        <w:t xml:space="preserve"> \</w:t>
      </w:r>
    </w:p>
    <w:p w14:paraId="44E01B8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8607F5">
        <w:rPr>
          <w:rStyle w:val="Code"/>
          <w:szCs w:val="20"/>
        </w:rPr>
        <w:t>&gt; incomp-</w:t>
      </w:r>
      <w:proofErr w:type="gramStart"/>
      <w:r w:rsidRPr="008607F5">
        <w:rPr>
          <w:rStyle w:val="Code"/>
          <w:szCs w:val="20"/>
        </w:rPr>
        <w:t>grp.fasta</w:t>
      </w:r>
      <w:proofErr w:type="gramEnd"/>
    </w:p>
    <w:p w14:paraId="648BF648" w14:textId="77777777" w:rsidR="008607F5" w:rsidRDefault="008607F5" w:rsidP="00BE0660">
      <w:pPr>
        <w:ind w:left="360"/>
      </w:pPr>
    </w:p>
    <w:p w14:paraId="687420DD" w14:textId="77777777" w:rsidR="008607F5" w:rsidRPr="008607F5" w:rsidRDefault="008607F5" w:rsidP="00B759D6">
      <w:pPr>
        <w:ind w:left="360"/>
        <w:outlineLvl w:val="0"/>
      </w:pPr>
      <w:r>
        <w:tab/>
      </w:r>
      <w:bookmarkStart w:id="6" w:name="_Toc1506827"/>
      <w:r>
        <w:rPr>
          <w:i/>
        </w:rPr>
        <w:t>AWK Script</w:t>
      </w:r>
      <w:r w:rsidR="00402B03">
        <w:rPr>
          <w:i/>
        </w:rPr>
        <w:t xml:space="preserve"> (formatIncGroupFasta.awk)</w:t>
      </w:r>
      <w:bookmarkEnd w:id="6"/>
    </w:p>
    <w:p w14:paraId="4A1DB007" w14:textId="77777777" w:rsidR="008607F5" w:rsidRDefault="008607F5" w:rsidP="00BE0660">
      <w:pPr>
        <w:ind w:left="360"/>
      </w:pPr>
    </w:p>
    <w:p w14:paraId="6FF6CC0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 /bin/awk -f</w:t>
      </w:r>
    </w:p>
    <w:p w14:paraId="69FE911E"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1224E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611EBF8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 xml:space="preserve">if </w:t>
      </w:r>
      <w:proofErr w:type="gramStart"/>
      <w:r w:rsidRPr="008607F5">
        <w:rPr>
          <w:rStyle w:val="Code"/>
          <w:szCs w:val="20"/>
        </w:rPr>
        <w:t>( $</w:t>
      </w:r>
      <w:proofErr w:type="gramEnd"/>
      <w:r w:rsidRPr="008607F5">
        <w:rPr>
          <w:rStyle w:val="Code"/>
          <w:szCs w:val="20"/>
        </w:rPr>
        <w:t>0 ~ /^&gt;.+$/ ) {</w:t>
      </w:r>
    </w:p>
    <w:p w14:paraId="73A6A9C8"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BCC54A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NR</w:t>
      </w:r>
      <w:proofErr w:type="gramEnd"/>
      <w:r w:rsidRPr="008607F5">
        <w:rPr>
          <w:rStyle w:val="Code"/>
          <w:szCs w:val="20"/>
        </w:rPr>
        <w:t xml:space="preserve"> != 1 ) {</w:t>
      </w:r>
    </w:p>
    <w:p w14:paraId="48D8028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t>printf "\n";</w:t>
      </w:r>
    </w:p>
    <w:p w14:paraId="21E4CA0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612867F4"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628F8E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 xml:space="preserve">if </w:t>
      </w:r>
      <w:proofErr w:type="gramStart"/>
      <w:r w:rsidRPr="008607F5">
        <w:rPr>
          <w:rStyle w:val="Code"/>
          <w:szCs w:val="20"/>
        </w:rPr>
        <w:t>( $</w:t>
      </w:r>
      <w:proofErr w:type="gramEnd"/>
      <w:r w:rsidRPr="008607F5">
        <w:rPr>
          <w:rStyle w:val="Code"/>
          <w:szCs w:val="20"/>
        </w:rPr>
        <w:t>0 ~ /^&gt;Inc.+$/ ) {</w:t>
      </w:r>
    </w:p>
    <w:p w14:paraId="4CE2442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t>print $0;</w:t>
      </w:r>
    </w:p>
    <w:p w14:paraId="1F5E9FBC"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0C22AEEA"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else {</w:t>
      </w:r>
    </w:p>
    <w:p w14:paraId="299D02A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r>
      <w:r w:rsidRPr="008607F5">
        <w:rPr>
          <w:rStyle w:val="Code"/>
          <w:szCs w:val="20"/>
        </w:rPr>
        <w:tab/>
        <w:t xml:space="preserve">printf "%s%s\n", "&gt;Inc", </w:t>
      </w:r>
      <w:proofErr w:type="gramStart"/>
      <w:r w:rsidRPr="008607F5">
        <w:rPr>
          <w:rStyle w:val="Code"/>
          <w:szCs w:val="20"/>
        </w:rPr>
        <w:t>substr(</w:t>
      </w:r>
      <w:proofErr w:type="gramEnd"/>
      <w:r w:rsidRPr="008607F5">
        <w:rPr>
          <w:rStyle w:val="Code"/>
          <w:szCs w:val="20"/>
        </w:rPr>
        <w:t>$0, 2);</w:t>
      </w:r>
    </w:p>
    <w:p w14:paraId="077B8AA0"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w:t>
      </w:r>
    </w:p>
    <w:p w14:paraId="2981DA5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75A1261F"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else {</w:t>
      </w:r>
    </w:p>
    <w:p w14:paraId="42406527"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r>
      <w:r w:rsidRPr="008607F5">
        <w:rPr>
          <w:rStyle w:val="Code"/>
          <w:szCs w:val="20"/>
        </w:rPr>
        <w:tab/>
        <w:t>printf "%s", $0;</w:t>
      </w:r>
    </w:p>
    <w:p w14:paraId="3B75669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w:t>
      </w:r>
    </w:p>
    <w:p w14:paraId="21EE0F31"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44C99E32"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5C6C460" w14:textId="77777777" w:rsidR="008607F5" w:rsidRPr="008607F5" w:rsidRDefault="008607F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7" w:name="_Toc1506828"/>
      <w:r w:rsidRPr="008607F5">
        <w:rPr>
          <w:rStyle w:val="Code"/>
          <w:szCs w:val="20"/>
        </w:rPr>
        <w:t>END {</w:t>
      </w:r>
      <w:bookmarkEnd w:id="7"/>
    </w:p>
    <w:p w14:paraId="3568530B"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ab/>
        <w:t>printf "\n";</w:t>
      </w:r>
    </w:p>
    <w:p w14:paraId="7E46A15D" w14:textId="77777777" w:rsidR="008607F5" w:rsidRPr="008607F5" w:rsidRDefault="008607F5" w:rsidP="008607F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607F5">
        <w:rPr>
          <w:rStyle w:val="Code"/>
          <w:szCs w:val="20"/>
        </w:rPr>
        <w:t>}</w:t>
      </w:r>
    </w:p>
    <w:p w14:paraId="76A95ADA" w14:textId="77777777" w:rsidR="008607F5" w:rsidRDefault="008607F5" w:rsidP="00BE0660">
      <w:pPr>
        <w:ind w:left="360"/>
      </w:pPr>
    </w:p>
    <w:p w14:paraId="5A0F56F4" w14:textId="77777777" w:rsidR="008607F5" w:rsidRDefault="008607F5" w:rsidP="00BE0660">
      <w:pPr>
        <w:ind w:left="360"/>
      </w:pPr>
    </w:p>
    <w:p w14:paraId="1987AEED" w14:textId="77777777" w:rsidR="008607F5" w:rsidRDefault="008607F5" w:rsidP="00BE0660">
      <w:pPr>
        <w:ind w:left="360"/>
      </w:pPr>
    </w:p>
    <w:p w14:paraId="054E7D3D" w14:textId="77777777" w:rsidR="008607F5" w:rsidRDefault="008607F5" w:rsidP="00BE0660">
      <w:pPr>
        <w:ind w:left="360"/>
      </w:pPr>
    </w:p>
    <w:p w14:paraId="2F27370C" w14:textId="77777777" w:rsidR="00652177" w:rsidRDefault="00652177" w:rsidP="00BE0660">
      <w:pPr>
        <w:ind w:left="360"/>
        <w:sectPr w:rsidR="00652177" w:rsidSect="00402B03">
          <w:pgSz w:w="12240" w:h="15840"/>
          <w:pgMar w:top="720" w:right="720" w:bottom="720" w:left="720" w:header="720" w:footer="720" w:gutter="0"/>
          <w:cols w:space="720"/>
          <w:docGrid w:linePitch="360"/>
        </w:sectPr>
      </w:pPr>
    </w:p>
    <w:p w14:paraId="0E778F72" w14:textId="3CE43828" w:rsidR="00652177" w:rsidRPr="00BE0660" w:rsidRDefault="00652177" w:rsidP="00B759D6">
      <w:pPr>
        <w:outlineLvl w:val="0"/>
        <w:rPr>
          <w:b/>
          <w:sz w:val="28"/>
          <w:szCs w:val="28"/>
        </w:rPr>
      </w:pPr>
      <w:bookmarkStart w:id="8" w:name="_Toc1506829"/>
      <w:r>
        <w:rPr>
          <w:b/>
          <w:sz w:val="28"/>
          <w:szCs w:val="28"/>
        </w:rPr>
        <w:lastRenderedPageBreak/>
        <w:t xml:space="preserve">Step </w:t>
      </w:r>
      <w:r w:rsidR="00D84917">
        <w:rPr>
          <w:b/>
          <w:sz w:val="28"/>
          <w:szCs w:val="28"/>
        </w:rPr>
        <w:t>2</w:t>
      </w:r>
      <w:r w:rsidRPr="00BE0660">
        <w:rPr>
          <w:b/>
          <w:sz w:val="28"/>
          <w:szCs w:val="28"/>
        </w:rPr>
        <w:t xml:space="preserve">. </w:t>
      </w:r>
      <w:r>
        <w:rPr>
          <w:b/>
          <w:sz w:val="28"/>
          <w:szCs w:val="28"/>
        </w:rPr>
        <w:t>Create</w:t>
      </w:r>
      <w:r w:rsidRPr="00BE0660">
        <w:rPr>
          <w:b/>
          <w:sz w:val="28"/>
          <w:szCs w:val="28"/>
        </w:rPr>
        <w:t xml:space="preserve"> In</w:t>
      </w:r>
      <w:r>
        <w:rPr>
          <w:b/>
          <w:sz w:val="28"/>
          <w:szCs w:val="28"/>
        </w:rPr>
        <w:t xml:space="preserve">compatibility Groups </w:t>
      </w:r>
      <w:r w:rsidR="00C058D9">
        <w:rPr>
          <w:b/>
          <w:sz w:val="28"/>
          <w:szCs w:val="28"/>
        </w:rPr>
        <w:t>BLAST database</w:t>
      </w:r>
      <w:bookmarkEnd w:id="8"/>
    </w:p>
    <w:p w14:paraId="1BC6B1DA" w14:textId="77777777" w:rsidR="00652177" w:rsidRDefault="00652177" w:rsidP="00652177"/>
    <w:p w14:paraId="30A1BCD5" w14:textId="77777777" w:rsidR="00652177" w:rsidRDefault="00652177" w:rsidP="00652177">
      <w:pPr>
        <w:ind w:left="360"/>
      </w:pPr>
      <w:r w:rsidRPr="00BE0660">
        <w:rPr>
          <w:b/>
        </w:rPr>
        <w:t>Input:</w:t>
      </w:r>
      <w:r>
        <w:t xml:space="preserve"> Fasta file with incompatibility group sequences. Each sequence </w:t>
      </w:r>
      <w:r w:rsidR="00C058D9">
        <w:t>is on only one line.</w:t>
      </w:r>
      <w:r>
        <w:t xml:space="preserve"> The headers start with “</w:t>
      </w:r>
      <w:r w:rsidR="00C058D9">
        <w:t>&gt;</w:t>
      </w:r>
      <w:r>
        <w:t>Inc”.</w:t>
      </w:r>
    </w:p>
    <w:p w14:paraId="47D5F98A" w14:textId="77777777" w:rsidR="00652177" w:rsidRDefault="00652177" w:rsidP="00652177">
      <w:pPr>
        <w:ind w:left="360"/>
      </w:pPr>
    </w:p>
    <w:p w14:paraId="76D30BE1" w14:textId="77777777" w:rsidR="00652177" w:rsidRDefault="00652177" w:rsidP="00B759D6">
      <w:pPr>
        <w:ind w:left="360"/>
        <w:outlineLvl w:val="0"/>
      </w:pPr>
      <w:bookmarkStart w:id="9" w:name="_Toc1506830"/>
      <w:r w:rsidRPr="00BE0660">
        <w:rPr>
          <w:b/>
        </w:rPr>
        <w:t>Output:</w:t>
      </w:r>
      <w:r>
        <w:t xml:space="preserve"> </w:t>
      </w:r>
      <w:r w:rsidR="006721EA">
        <w:t>BLAST database of the incompatibility group sequences.</w:t>
      </w:r>
      <w:bookmarkEnd w:id="9"/>
    </w:p>
    <w:p w14:paraId="197BB465" w14:textId="77777777" w:rsidR="00652177" w:rsidRDefault="00652177" w:rsidP="00652177">
      <w:pPr>
        <w:ind w:left="360"/>
      </w:pPr>
    </w:p>
    <w:p w14:paraId="39C451B2" w14:textId="77777777" w:rsidR="00652177" w:rsidRDefault="00652177" w:rsidP="00B759D6">
      <w:pPr>
        <w:ind w:left="360"/>
        <w:outlineLvl w:val="0"/>
        <w:rPr>
          <w:b/>
        </w:rPr>
      </w:pPr>
      <w:bookmarkStart w:id="10" w:name="_Toc1506831"/>
      <w:r>
        <w:rPr>
          <w:b/>
        </w:rPr>
        <w:t>Code</w:t>
      </w:r>
      <w:r w:rsidRPr="00BE0660">
        <w:rPr>
          <w:b/>
        </w:rPr>
        <w:t>:</w:t>
      </w:r>
      <w:bookmarkEnd w:id="10"/>
    </w:p>
    <w:p w14:paraId="3B7EECAF" w14:textId="77777777" w:rsidR="00652177" w:rsidRDefault="00652177" w:rsidP="00652177">
      <w:pPr>
        <w:ind w:left="360"/>
        <w:rPr>
          <w:b/>
        </w:rPr>
      </w:pPr>
    </w:p>
    <w:p w14:paraId="0F4AD94F" w14:textId="77777777" w:rsidR="00652177" w:rsidRDefault="00652177" w:rsidP="00B759D6">
      <w:pPr>
        <w:ind w:left="720"/>
        <w:outlineLvl w:val="0"/>
        <w:rPr>
          <w:i/>
        </w:rPr>
      </w:pPr>
      <w:bookmarkStart w:id="11" w:name="_Toc1506832"/>
      <w:r>
        <w:rPr>
          <w:i/>
        </w:rPr>
        <w:t xml:space="preserve">Bash </w:t>
      </w:r>
      <w:r w:rsidRPr="008607F5">
        <w:rPr>
          <w:i/>
        </w:rPr>
        <w:t>Command</w:t>
      </w:r>
      <w:bookmarkEnd w:id="11"/>
    </w:p>
    <w:p w14:paraId="457F561C" w14:textId="77777777" w:rsidR="006721EA" w:rsidRDefault="006721EA" w:rsidP="00652177">
      <w:pPr>
        <w:ind w:left="720"/>
      </w:pPr>
    </w:p>
    <w:p w14:paraId="411742AB"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makeblastdb \</w:t>
      </w:r>
    </w:p>
    <w:p w14:paraId="3465737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-dbtype nucl \</w:t>
      </w:r>
    </w:p>
    <w:p w14:paraId="330A56F2"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w:t>
      </w:r>
      <w:proofErr w:type="gramStart"/>
      <w:r w:rsidRPr="006721EA">
        <w:rPr>
          <w:rStyle w:val="Code"/>
          <w:szCs w:val="20"/>
        </w:rPr>
        <w:t>in  incompatibility</w:t>
      </w:r>
      <w:proofErr w:type="gramEnd"/>
      <w:r w:rsidRPr="006721EA">
        <w:rPr>
          <w:rStyle w:val="Code"/>
          <w:szCs w:val="20"/>
        </w:rPr>
        <w:t>.fasta \</w:t>
      </w:r>
    </w:p>
    <w:p w14:paraId="2EB651CA"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-input_type fasta \</w:t>
      </w:r>
    </w:p>
    <w:p w14:paraId="236C7DFD"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-title incompatibility \</w:t>
      </w:r>
    </w:p>
    <w:p w14:paraId="142A10F4"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-parse_seqids \</w:t>
      </w:r>
    </w:p>
    <w:p w14:paraId="2CD92367"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-hash_index \</w:t>
      </w:r>
    </w:p>
    <w:p w14:paraId="212FFA31"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-out incompatibility \</w:t>
      </w:r>
    </w:p>
    <w:p w14:paraId="489DE020"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-max_file_sz 2GB \</w:t>
      </w:r>
    </w:p>
    <w:p w14:paraId="6BABF98C" w14:textId="77777777" w:rsidR="006721EA" w:rsidRPr="006721EA" w:rsidRDefault="006721EA" w:rsidP="006721E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3F916C77" w14:textId="77777777" w:rsidR="006721EA" w:rsidRDefault="006721EA" w:rsidP="00652177">
      <w:pPr>
        <w:ind w:left="720"/>
      </w:pPr>
    </w:p>
    <w:p w14:paraId="48FAEDC4" w14:textId="77777777" w:rsidR="006721EA" w:rsidRPr="00423256" w:rsidRDefault="00423256" w:rsidP="00B759D6">
      <w:pPr>
        <w:ind w:left="720"/>
        <w:outlineLvl w:val="0"/>
        <w:rPr>
          <w:i/>
        </w:rPr>
      </w:pPr>
      <w:bookmarkStart w:id="12" w:name="_Toc1506833"/>
      <w:r>
        <w:rPr>
          <w:i/>
        </w:rPr>
        <w:t>BLAST Software</w:t>
      </w:r>
      <w:bookmarkEnd w:id="12"/>
    </w:p>
    <w:p w14:paraId="5D805E8E" w14:textId="77777777" w:rsidR="006721EA" w:rsidRDefault="006721EA" w:rsidP="00652177">
      <w:pPr>
        <w:ind w:left="720"/>
      </w:pPr>
    </w:p>
    <w:p w14:paraId="20B84C13" w14:textId="09F0287C" w:rsidR="006721EA" w:rsidRDefault="00423256" w:rsidP="00B759D6">
      <w:pPr>
        <w:ind w:left="720"/>
        <w:outlineLvl w:val="0"/>
      </w:pPr>
      <w:bookmarkStart w:id="13" w:name="_Toc1506834"/>
      <w:r>
        <w:t xml:space="preserve">NCBI (United States National Center for Biotechnology Information) BLAST+ Suite version 2.4.0 </w:t>
      </w:r>
      <w:r w:rsidR="0003771C">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 </w:instrText>
      </w:r>
      <w:r w:rsidR="003B467F">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EN.CITE.DATA </w:instrText>
      </w:r>
      <w:r w:rsidR="003B467F">
        <w:fldChar w:fldCharType="end"/>
      </w:r>
      <w:r w:rsidR="0003771C">
        <w:fldChar w:fldCharType="separate"/>
      </w:r>
      <w:r w:rsidR="003B467F">
        <w:rPr>
          <w:noProof/>
        </w:rPr>
        <w:t>(Altschul et al. 1990; Camacho et al. 2009)</w:t>
      </w:r>
      <w:r w:rsidR="0003771C">
        <w:fldChar w:fldCharType="end"/>
      </w:r>
      <w:r>
        <w:t>.</w:t>
      </w:r>
      <w:bookmarkEnd w:id="13"/>
    </w:p>
    <w:p w14:paraId="594B2A40" w14:textId="77777777" w:rsidR="006721EA" w:rsidRDefault="006721EA" w:rsidP="00652177">
      <w:pPr>
        <w:ind w:left="720"/>
      </w:pPr>
    </w:p>
    <w:p w14:paraId="33A0BFAE" w14:textId="77777777" w:rsidR="006721EA" w:rsidRDefault="006721EA" w:rsidP="00652177">
      <w:pPr>
        <w:ind w:left="720"/>
      </w:pPr>
    </w:p>
    <w:p w14:paraId="38E6354D" w14:textId="77777777" w:rsidR="00D51926" w:rsidRDefault="00D51926" w:rsidP="00652177">
      <w:pPr>
        <w:ind w:left="720"/>
      </w:pPr>
    </w:p>
    <w:p w14:paraId="7297A290" w14:textId="77777777" w:rsidR="00D51926" w:rsidRDefault="00D51926" w:rsidP="00652177">
      <w:pPr>
        <w:ind w:left="720"/>
      </w:pPr>
    </w:p>
    <w:p w14:paraId="3E44551D" w14:textId="77777777" w:rsidR="00A37615" w:rsidRDefault="00A37615" w:rsidP="00652177">
      <w:pPr>
        <w:ind w:left="720"/>
        <w:sectPr w:rsidR="00A37615" w:rsidSect="00402B03">
          <w:pgSz w:w="12240" w:h="15840"/>
          <w:pgMar w:top="720" w:right="720" w:bottom="720" w:left="720" w:header="720" w:footer="720" w:gutter="0"/>
          <w:cols w:space="720"/>
          <w:docGrid w:linePitch="360"/>
        </w:sectPr>
      </w:pPr>
    </w:p>
    <w:p w14:paraId="5E821B77" w14:textId="4E8920D8" w:rsidR="00A37615" w:rsidRPr="00BE0660" w:rsidRDefault="00A37615" w:rsidP="00B759D6">
      <w:pPr>
        <w:outlineLvl w:val="0"/>
        <w:rPr>
          <w:b/>
          <w:sz w:val="28"/>
          <w:szCs w:val="28"/>
        </w:rPr>
      </w:pPr>
      <w:bookmarkStart w:id="14" w:name="_Toc1506835"/>
      <w:r>
        <w:rPr>
          <w:b/>
          <w:sz w:val="28"/>
          <w:szCs w:val="28"/>
        </w:rPr>
        <w:lastRenderedPageBreak/>
        <w:t xml:space="preserve">Step </w:t>
      </w:r>
      <w:r w:rsidR="00D84917">
        <w:rPr>
          <w:b/>
          <w:sz w:val="28"/>
          <w:szCs w:val="28"/>
        </w:rPr>
        <w:t>3</w:t>
      </w:r>
      <w:r w:rsidRPr="00BE0660">
        <w:rPr>
          <w:b/>
          <w:sz w:val="28"/>
          <w:szCs w:val="28"/>
        </w:rPr>
        <w:t xml:space="preserve">. </w:t>
      </w:r>
      <w:r>
        <w:rPr>
          <w:b/>
          <w:sz w:val="28"/>
          <w:szCs w:val="28"/>
        </w:rPr>
        <w:t xml:space="preserve">Split </w:t>
      </w:r>
      <w:r w:rsidR="00503066">
        <w:rPr>
          <w:b/>
          <w:sz w:val="28"/>
          <w:szCs w:val="28"/>
        </w:rPr>
        <w:t>Multi-Accession GenBank Files</w:t>
      </w:r>
      <w:bookmarkEnd w:id="14"/>
    </w:p>
    <w:p w14:paraId="40648D94" w14:textId="77777777" w:rsidR="00A37615" w:rsidRDefault="00A37615" w:rsidP="00A37615"/>
    <w:p w14:paraId="6C984F70" w14:textId="77777777" w:rsidR="00A37615" w:rsidRDefault="00A37615" w:rsidP="00A37615">
      <w:pPr>
        <w:ind w:left="360"/>
      </w:pPr>
      <w:r w:rsidRPr="00BE0660">
        <w:rPr>
          <w:b/>
        </w:rPr>
        <w:t>Input:</w:t>
      </w:r>
      <w:r>
        <w:t xml:space="preserve"> </w:t>
      </w:r>
      <w:r w:rsidR="00503066">
        <w:t>1+ GenBank files, each with 1+ records. Each record is itself a GenBank file for a single Accession. Thus, the multi-accession GenBank files are simply concatenations of multiple single-accession GenBank files.</w:t>
      </w:r>
      <w:r w:rsidR="00402B03">
        <w:t xml:space="preserve"> Assume that these GenBank files are in a directory called </w:t>
      </w:r>
      <w:r w:rsidR="00402B03" w:rsidRPr="00402B03">
        <w:rPr>
          <w:rStyle w:val="Code"/>
        </w:rPr>
        <w:t>original_gb</w:t>
      </w:r>
      <w:r w:rsidR="00402B03">
        <w:t>.</w:t>
      </w:r>
    </w:p>
    <w:p w14:paraId="2A2C7260" w14:textId="77777777" w:rsidR="00A37615" w:rsidRDefault="00A37615" w:rsidP="00A37615">
      <w:pPr>
        <w:ind w:left="360"/>
      </w:pPr>
    </w:p>
    <w:p w14:paraId="062C9BEE" w14:textId="77777777" w:rsidR="00A37615" w:rsidRDefault="00A37615" w:rsidP="00A37615">
      <w:pPr>
        <w:ind w:left="360"/>
      </w:pPr>
      <w:r w:rsidRPr="00BE0660">
        <w:rPr>
          <w:b/>
        </w:rPr>
        <w:t>Output:</w:t>
      </w:r>
      <w:r>
        <w:t xml:space="preserve"> </w:t>
      </w:r>
      <w:r w:rsidR="00503066">
        <w:t>One GenBank file for each accession. If the same accession exists in more than one multi-accession file, assume they are the same and overwrite it.</w:t>
      </w:r>
      <w:r w:rsidR="00402B03">
        <w:t xml:space="preserve"> Assume that the output GenBank files will be in a directory called </w:t>
      </w:r>
      <w:r w:rsidR="00402B03" w:rsidRPr="00402B03">
        <w:rPr>
          <w:rStyle w:val="Code"/>
        </w:rPr>
        <w:t>plasmid_gb</w:t>
      </w:r>
      <w:r w:rsidR="00402B03">
        <w:t>.</w:t>
      </w:r>
    </w:p>
    <w:p w14:paraId="78669EC6" w14:textId="77777777" w:rsidR="00A37615" w:rsidRDefault="00A37615" w:rsidP="00A37615">
      <w:pPr>
        <w:ind w:left="360"/>
      </w:pPr>
    </w:p>
    <w:p w14:paraId="13E5FD4E" w14:textId="77777777" w:rsidR="00A37615" w:rsidRDefault="00A37615" w:rsidP="00B759D6">
      <w:pPr>
        <w:ind w:left="360"/>
        <w:outlineLvl w:val="0"/>
        <w:rPr>
          <w:b/>
        </w:rPr>
      </w:pPr>
      <w:bookmarkStart w:id="15" w:name="_Toc1506836"/>
      <w:r>
        <w:rPr>
          <w:b/>
        </w:rPr>
        <w:t>Code</w:t>
      </w:r>
      <w:r w:rsidRPr="00BE0660">
        <w:rPr>
          <w:b/>
        </w:rPr>
        <w:t>:</w:t>
      </w:r>
      <w:bookmarkEnd w:id="15"/>
    </w:p>
    <w:p w14:paraId="7933580C" w14:textId="77777777" w:rsidR="00A37615" w:rsidRDefault="00A37615" w:rsidP="00A37615">
      <w:pPr>
        <w:ind w:left="360"/>
        <w:rPr>
          <w:b/>
        </w:rPr>
      </w:pPr>
    </w:p>
    <w:p w14:paraId="41C5C5D6" w14:textId="77777777" w:rsidR="00A37615" w:rsidRDefault="00A37615" w:rsidP="00B759D6">
      <w:pPr>
        <w:ind w:left="720"/>
        <w:outlineLvl w:val="0"/>
        <w:rPr>
          <w:i/>
        </w:rPr>
      </w:pPr>
      <w:bookmarkStart w:id="16" w:name="_Toc1506837"/>
      <w:r>
        <w:rPr>
          <w:i/>
        </w:rPr>
        <w:t xml:space="preserve">Bash </w:t>
      </w:r>
      <w:r w:rsidRPr="008607F5">
        <w:rPr>
          <w:i/>
        </w:rPr>
        <w:t>Command</w:t>
      </w:r>
      <w:bookmarkEnd w:id="16"/>
    </w:p>
    <w:p w14:paraId="5B4377C9" w14:textId="77777777" w:rsidR="00402B03" w:rsidRPr="00402B03" w:rsidRDefault="00402B03" w:rsidP="00A37615">
      <w:pPr>
        <w:ind w:left="720"/>
        <w:rPr>
          <w:b/>
        </w:rPr>
      </w:pPr>
    </w:p>
    <w:p w14:paraId="46573A14"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cd plasmid_gb</w:t>
      </w:r>
    </w:p>
    <w:p w14:paraId="1B5BE5DD"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8E058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76771FB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308FCE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r w:rsidRPr="00402B03">
        <w:rPr>
          <w:rStyle w:val="Code"/>
          <w:szCs w:val="20"/>
        </w:rPr>
        <w:t xml:space="preserve">awk -f </w:t>
      </w:r>
      <w:r>
        <w:rPr>
          <w:rStyle w:val="Code"/>
          <w:szCs w:val="20"/>
        </w:rPr>
        <w:t>splitMultiGB.awk</w:t>
      </w:r>
      <w:r w:rsidRPr="00402B03">
        <w:rPr>
          <w:rStyle w:val="Code"/>
          <w:szCs w:val="20"/>
        </w:rPr>
        <w:t xml:space="preserve"> "${ifn}"</w:t>
      </w:r>
    </w:p>
    <w:p w14:paraId="1ADC391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D85E54B" w14:textId="77777777" w:rsidR="00A37615"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original_gb</w:t>
      </w:r>
      <w:r w:rsidRPr="00402B03">
        <w:rPr>
          <w:rStyle w:val="Code"/>
          <w:szCs w:val="20"/>
        </w:rPr>
        <w:t>/*.gb)</w:t>
      </w:r>
    </w:p>
    <w:p w14:paraId="64BA36DA" w14:textId="77777777" w:rsidR="00402B03" w:rsidRPr="00402B03" w:rsidRDefault="00402B03" w:rsidP="00A37615">
      <w:pPr>
        <w:ind w:left="720"/>
      </w:pPr>
    </w:p>
    <w:p w14:paraId="56D72368" w14:textId="77777777" w:rsidR="00402B03" w:rsidRPr="008607F5" w:rsidRDefault="00402B03" w:rsidP="00B759D6">
      <w:pPr>
        <w:ind w:left="360"/>
        <w:outlineLvl w:val="0"/>
      </w:pPr>
      <w:r>
        <w:tab/>
      </w:r>
      <w:bookmarkStart w:id="17" w:name="_Toc1506838"/>
      <w:r>
        <w:rPr>
          <w:i/>
        </w:rPr>
        <w:t>AWK Script (splitMultiGB.awk)</w:t>
      </w:r>
      <w:bookmarkEnd w:id="17"/>
    </w:p>
    <w:p w14:paraId="1676414C" w14:textId="77777777" w:rsidR="00402B03" w:rsidRDefault="00402B03" w:rsidP="00402B03">
      <w:pPr>
        <w:ind w:left="360"/>
      </w:pPr>
    </w:p>
    <w:p w14:paraId="51B3C565"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 /bin/awk -f</w:t>
      </w:r>
    </w:p>
    <w:p w14:paraId="78A883C9" w14:textId="77777777" w:rsid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3D4BCE3"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8" w:name="_Toc1506839"/>
      <w:r w:rsidRPr="00402B03">
        <w:rPr>
          <w:rStyle w:val="Code"/>
          <w:szCs w:val="20"/>
        </w:rPr>
        <w:t>BEGIN {</w:t>
      </w:r>
      <w:bookmarkEnd w:id="18"/>
    </w:p>
    <w:p w14:paraId="435F4EDE"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402B03">
        <w:rPr>
          <w:rStyle w:val="Code"/>
          <w:szCs w:val="20"/>
        </w:rPr>
        <w:tab/>
      </w:r>
      <w:bookmarkStart w:id="19" w:name="_Toc1506840"/>
      <w:r w:rsidRPr="00402B03">
        <w:rPr>
          <w:rStyle w:val="Code"/>
          <w:szCs w:val="20"/>
        </w:rPr>
        <w:t>FS="</w:t>
      </w:r>
      <w:proofErr w:type="gramStart"/>
      <w:r w:rsidRPr="00402B03">
        <w:rPr>
          <w:rStyle w:val="Code"/>
          <w:szCs w:val="20"/>
        </w:rPr>
        <w:t>[ ]</w:t>
      </w:r>
      <w:proofErr w:type="gramEnd"/>
      <w:r w:rsidRPr="00402B03">
        <w:rPr>
          <w:rStyle w:val="Code"/>
          <w:szCs w:val="20"/>
        </w:rPr>
        <w:t>+";</w:t>
      </w:r>
      <w:bookmarkEnd w:id="19"/>
    </w:p>
    <w:p w14:paraId="3A6184F9"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accession="";</w:t>
      </w:r>
    </w:p>
    <w:p w14:paraId="4A3714A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ofn="";</w:t>
      </w:r>
    </w:p>
    <w:p w14:paraId="3E1F4BF7"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1B216A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81BC8E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1CF8182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if ($0 == "//" || $0 == "")</w:t>
      </w:r>
    </w:p>
    <w:p w14:paraId="74C31A6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7BD9E9BD"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w:t>
      </w:r>
    </w:p>
    <w:p w14:paraId="71E8FA8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ofn = "";</w:t>
      </w:r>
    </w:p>
    <w:p w14:paraId="11E1266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058A1668"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 if ($1 == "LOCUS")</w:t>
      </w:r>
    </w:p>
    <w:p w14:paraId="1D8A4BF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5D919880"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accession = $2;</w:t>
      </w:r>
    </w:p>
    <w:p w14:paraId="359448CF"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ofn = accession ".gb";</w:t>
      </w:r>
    </w:p>
    <w:p w14:paraId="14B9ECA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print $0 &gt; ofn;</w:t>
      </w:r>
    </w:p>
    <w:p w14:paraId="3BB909D4"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44BADC36"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else</w:t>
      </w:r>
    </w:p>
    <w:p w14:paraId="4F9EE76C"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1E20F1FA"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sidRPr="00402B03">
        <w:rPr>
          <w:rStyle w:val="Code"/>
          <w:szCs w:val="20"/>
        </w:rPr>
        <w:tab/>
        <w:t>print $0 &gt;&gt; ofn;</w:t>
      </w:r>
    </w:p>
    <w:p w14:paraId="70EFD231"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w:t>
      </w:r>
    </w:p>
    <w:p w14:paraId="3B5FA1D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5ED1125E"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5BA88C0" w14:textId="77777777" w:rsidR="00402B03" w:rsidRPr="00402B03" w:rsidRDefault="00402B03"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0" w:name="_Toc1506841"/>
      <w:r w:rsidRPr="00402B03">
        <w:rPr>
          <w:rStyle w:val="Code"/>
          <w:szCs w:val="20"/>
        </w:rPr>
        <w:t>END {</w:t>
      </w:r>
      <w:bookmarkEnd w:id="20"/>
    </w:p>
    <w:p w14:paraId="301CF71B" w14:textId="77777777" w:rsidR="00402B03"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t>print "done splitting " FILENAME " by accession";</w:t>
      </w:r>
    </w:p>
    <w:p w14:paraId="624099FA" w14:textId="77777777" w:rsidR="00D51926" w:rsidRPr="00402B03" w:rsidRDefault="00402B03" w:rsidP="00402B03">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t>
      </w:r>
    </w:p>
    <w:p w14:paraId="635FFD7C" w14:textId="77777777" w:rsidR="00A37615" w:rsidRDefault="00A37615" w:rsidP="00652177">
      <w:pPr>
        <w:ind w:left="720"/>
      </w:pPr>
    </w:p>
    <w:p w14:paraId="748C6CF0" w14:textId="77777777" w:rsidR="00402B03" w:rsidRDefault="00402B03" w:rsidP="00652177">
      <w:pPr>
        <w:ind w:left="720"/>
        <w:sectPr w:rsidR="00402B03" w:rsidSect="00402B03">
          <w:pgSz w:w="12240" w:h="15840"/>
          <w:pgMar w:top="720" w:right="720" w:bottom="720" w:left="720" w:header="720" w:footer="720" w:gutter="0"/>
          <w:cols w:space="720"/>
          <w:docGrid w:linePitch="360"/>
        </w:sectPr>
      </w:pPr>
    </w:p>
    <w:p w14:paraId="4A3C2CCC" w14:textId="75D86F1C" w:rsidR="00852180" w:rsidRPr="00BE0660" w:rsidRDefault="00852180" w:rsidP="00B759D6">
      <w:pPr>
        <w:outlineLvl w:val="0"/>
        <w:rPr>
          <w:b/>
          <w:sz w:val="28"/>
          <w:szCs w:val="28"/>
        </w:rPr>
      </w:pPr>
      <w:bookmarkStart w:id="21" w:name="_Toc1506842"/>
      <w:r>
        <w:rPr>
          <w:b/>
          <w:sz w:val="28"/>
          <w:szCs w:val="28"/>
        </w:rPr>
        <w:lastRenderedPageBreak/>
        <w:t xml:space="preserve">Step </w:t>
      </w:r>
      <w:r w:rsidR="00D84917">
        <w:rPr>
          <w:b/>
          <w:sz w:val="28"/>
          <w:szCs w:val="28"/>
        </w:rPr>
        <w:t>4</w:t>
      </w:r>
      <w:r w:rsidRPr="00BE0660">
        <w:rPr>
          <w:b/>
          <w:sz w:val="28"/>
          <w:szCs w:val="28"/>
        </w:rPr>
        <w:t>.</w:t>
      </w:r>
      <w:r>
        <w:rPr>
          <w:b/>
          <w:sz w:val="28"/>
          <w:szCs w:val="28"/>
        </w:rPr>
        <w:t xml:space="preserve"> Extract ORIGIN Sequence from GB to Fasta</w:t>
      </w:r>
      <w:bookmarkEnd w:id="21"/>
    </w:p>
    <w:p w14:paraId="018F6076" w14:textId="77777777" w:rsidR="00852180" w:rsidRDefault="00852180" w:rsidP="00852180"/>
    <w:p w14:paraId="747433E1" w14:textId="77777777" w:rsidR="00852180" w:rsidRDefault="00852180" w:rsidP="00852180">
      <w:pPr>
        <w:ind w:left="360"/>
      </w:pPr>
      <w:r w:rsidRPr="00BE0660">
        <w:rPr>
          <w:b/>
        </w:rPr>
        <w:t>Input:</w:t>
      </w:r>
      <w:r>
        <w:t xml:space="preserve"> One GenBank file with a single accession in it. Assume it is in the directory </w:t>
      </w:r>
      <w:r w:rsidRPr="00852180">
        <w:rPr>
          <w:rStyle w:val="Code"/>
        </w:rPr>
        <w:t>plasmid_gb</w:t>
      </w:r>
      <w:r>
        <w:t xml:space="preserve"> and </w:t>
      </w:r>
      <w:r w:rsidR="007352DB">
        <w:t>it is named after the pattern</w:t>
      </w:r>
      <w:r>
        <w:t xml:space="preserve"> </w:t>
      </w:r>
      <w:r w:rsidRPr="00852180">
        <w:rPr>
          <w:rStyle w:val="Code"/>
        </w:rPr>
        <w:t>${ACCESSION}.gb</w:t>
      </w:r>
      <w:r>
        <w:t>.</w:t>
      </w:r>
    </w:p>
    <w:p w14:paraId="28F7349A" w14:textId="77777777" w:rsidR="00852180" w:rsidRDefault="00852180" w:rsidP="00852180">
      <w:pPr>
        <w:ind w:left="360"/>
      </w:pPr>
    </w:p>
    <w:p w14:paraId="2EA9D2AF" w14:textId="77777777" w:rsidR="00852180" w:rsidRDefault="00852180" w:rsidP="00852180">
      <w:pPr>
        <w:ind w:left="360"/>
      </w:pPr>
      <w:r w:rsidRPr="00BE0660">
        <w:rPr>
          <w:b/>
        </w:rPr>
        <w:t>Output:</w:t>
      </w:r>
      <w:r>
        <w:t xml:space="preserve"> </w:t>
      </w:r>
      <w:r w:rsidR="007352DB">
        <w:t>One Fasta file with the sequence from the ORIGIN section of the GenBank file. The Fasta file has sequences that are each on only one line.</w:t>
      </w:r>
      <w:r w:rsidR="00D27758">
        <w:t xml:space="preserve"> It will be in the directory</w:t>
      </w:r>
      <w:r w:rsidR="0064652F">
        <w:t xml:space="preserve"> </w:t>
      </w:r>
      <w:r w:rsidR="0064652F" w:rsidRPr="0064652F">
        <w:rPr>
          <w:rStyle w:val="Code"/>
        </w:rPr>
        <w:t>plasmid_fasta</w:t>
      </w:r>
      <w:r w:rsidR="0064652F">
        <w:t>.</w:t>
      </w:r>
      <w:r>
        <w:t xml:space="preserve"> </w:t>
      </w:r>
    </w:p>
    <w:p w14:paraId="44045C24" w14:textId="77777777" w:rsidR="00852180" w:rsidRDefault="00852180" w:rsidP="00852180">
      <w:pPr>
        <w:ind w:left="360"/>
      </w:pPr>
    </w:p>
    <w:p w14:paraId="764F9F60" w14:textId="77777777" w:rsidR="00852180" w:rsidRDefault="00852180" w:rsidP="00B759D6">
      <w:pPr>
        <w:ind w:left="360"/>
        <w:outlineLvl w:val="0"/>
        <w:rPr>
          <w:b/>
        </w:rPr>
      </w:pPr>
      <w:bookmarkStart w:id="22" w:name="_Toc1506843"/>
      <w:r>
        <w:rPr>
          <w:b/>
        </w:rPr>
        <w:t>Code</w:t>
      </w:r>
      <w:r w:rsidRPr="00BE0660">
        <w:rPr>
          <w:b/>
        </w:rPr>
        <w:t>:</w:t>
      </w:r>
      <w:bookmarkEnd w:id="22"/>
    </w:p>
    <w:p w14:paraId="67A21EF5" w14:textId="77777777" w:rsidR="00852180" w:rsidRDefault="00852180" w:rsidP="00852180">
      <w:pPr>
        <w:ind w:left="360"/>
        <w:rPr>
          <w:b/>
        </w:rPr>
      </w:pPr>
    </w:p>
    <w:p w14:paraId="518A8B39" w14:textId="77777777" w:rsidR="00852180" w:rsidRDefault="00852180" w:rsidP="00B759D6">
      <w:pPr>
        <w:ind w:left="720"/>
        <w:outlineLvl w:val="0"/>
        <w:rPr>
          <w:i/>
        </w:rPr>
      </w:pPr>
      <w:bookmarkStart w:id="23" w:name="_Toc1506844"/>
      <w:r>
        <w:rPr>
          <w:i/>
        </w:rPr>
        <w:t xml:space="preserve">Bash </w:t>
      </w:r>
      <w:r w:rsidRPr="008607F5">
        <w:rPr>
          <w:i/>
        </w:rPr>
        <w:t>Command</w:t>
      </w:r>
      <w:bookmarkEnd w:id="23"/>
    </w:p>
    <w:p w14:paraId="4B0BEAF7" w14:textId="77777777" w:rsidR="00852180" w:rsidRPr="00402B03" w:rsidRDefault="00852180" w:rsidP="00852180">
      <w:pPr>
        <w:ind w:left="720"/>
        <w:rPr>
          <w:b/>
        </w:rPr>
      </w:pPr>
    </w:p>
    <w:p w14:paraId="2341D6BB"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2FD784F9"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7A151168" w14:textId="77777777" w:rsidR="00C70E44"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r w:rsidR="00C70E44">
        <w:rPr>
          <w:rStyle w:val="Code"/>
          <w:szCs w:val="20"/>
        </w:rPr>
        <w:t>ACCESSION=</w:t>
      </w:r>
      <w:r w:rsidR="00C70E44" w:rsidRPr="00C70E44">
        <w:rPr>
          <w:rStyle w:val="Code"/>
          <w:szCs w:val="20"/>
        </w:rPr>
        <w:t>`basename "${ifn}" ".gb"`</w:t>
      </w:r>
    </w:p>
    <w:p w14:paraId="1549B187"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2C4D80" w14:textId="77777777" w:rsidR="00C70E44"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852180" w:rsidRPr="00402B03">
        <w:rPr>
          <w:rStyle w:val="Code"/>
          <w:szCs w:val="20"/>
        </w:rPr>
        <w:t xml:space="preserve">awk -f </w:t>
      </w:r>
      <w:r w:rsidRPr="00C70E44">
        <w:rPr>
          <w:rStyle w:val="Code"/>
          <w:szCs w:val="20"/>
        </w:rPr>
        <w:t>extractOriginSeqFromGBtoFasta.awk</w:t>
      </w:r>
      <w:r w:rsidR="00852180" w:rsidRPr="00402B03">
        <w:rPr>
          <w:rStyle w:val="Code"/>
          <w:szCs w:val="20"/>
        </w:rPr>
        <w:t xml:space="preserve"> </w:t>
      </w:r>
      <w:r>
        <w:rPr>
          <w:rStyle w:val="Code"/>
          <w:szCs w:val="20"/>
        </w:rPr>
        <w:t>\</w:t>
      </w:r>
    </w:p>
    <w:p w14:paraId="09A60FF4" w14:textId="77777777" w:rsidR="00852180"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r>
        <w:rPr>
          <w:rStyle w:val="Code"/>
          <w:szCs w:val="20"/>
        </w:rPr>
        <w:t>plasmid_gb/${ACCESSION}.gb</w:t>
      </w:r>
      <w:r w:rsidRPr="003C1A6A">
        <w:rPr>
          <w:rStyle w:val="Code"/>
          <w:szCs w:val="20"/>
        </w:rPr>
        <w:t>"</w:t>
      </w:r>
      <w:r>
        <w:rPr>
          <w:rStyle w:val="Code"/>
          <w:szCs w:val="20"/>
        </w:rPr>
        <w:t xml:space="preserve"> \</w:t>
      </w:r>
    </w:p>
    <w:p w14:paraId="42BEBF0F" w14:textId="77777777" w:rsidR="00C70E44" w:rsidRPr="00402B03" w:rsidRDefault="00C70E44"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r w:rsidRPr="003C1A6A">
        <w:rPr>
          <w:rStyle w:val="Code"/>
          <w:szCs w:val="20"/>
        </w:rPr>
        <w:t>"</w:t>
      </w:r>
      <w:r>
        <w:rPr>
          <w:rStyle w:val="Code"/>
          <w:szCs w:val="20"/>
        </w:rPr>
        <w:t>plasmid_fasta/${ACCESSION</w:t>
      </w:r>
      <w:proofErr w:type="gramStart"/>
      <w:r>
        <w:rPr>
          <w:rStyle w:val="Code"/>
          <w:szCs w:val="20"/>
        </w:rPr>
        <w:t>}.fasta</w:t>
      </w:r>
      <w:proofErr w:type="gramEnd"/>
      <w:r w:rsidRPr="003C1A6A">
        <w:rPr>
          <w:rStyle w:val="Code"/>
          <w:szCs w:val="20"/>
        </w:rPr>
        <w:t>"</w:t>
      </w:r>
    </w:p>
    <w:p w14:paraId="2AB47DDD"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94D51D6" w14:textId="77777777" w:rsidR="00852180" w:rsidRPr="00402B03" w:rsidRDefault="00852180" w:rsidP="0085218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64652F">
        <w:rPr>
          <w:rStyle w:val="Code"/>
          <w:szCs w:val="20"/>
        </w:rPr>
        <w:t>plasmid</w:t>
      </w:r>
      <w:r>
        <w:rPr>
          <w:rStyle w:val="Code"/>
          <w:szCs w:val="20"/>
        </w:rPr>
        <w:t>_gb</w:t>
      </w:r>
      <w:r w:rsidRPr="00402B03">
        <w:rPr>
          <w:rStyle w:val="Code"/>
          <w:szCs w:val="20"/>
        </w:rPr>
        <w:t>/*.gb)</w:t>
      </w:r>
    </w:p>
    <w:p w14:paraId="564974AE" w14:textId="77777777" w:rsidR="00852180" w:rsidRPr="00402B03" w:rsidRDefault="00852180" w:rsidP="00852180">
      <w:pPr>
        <w:ind w:left="720"/>
      </w:pPr>
    </w:p>
    <w:p w14:paraId="5B0E0D4D" w14:textId="77777777" w:rsidR="00852180" w:rsidRPr="008607F5" w:rsidRDefault="00852180" w:rsidP="00B759D6">
      <w:pPr>
        <w:ind w:left="360"/>
        <w:outlineLvl w:val="0"/>
      </w:pPr>
      <w:r>
        <w:tab/>
      </w:r>
      <w:bookmarkStart w:id="24" w:name="_Toc1506845"/>
      <w:r>
        <w:rPr>
          <w:i/>
        </w:rPr>
        <w:t>AWK Script (</w:t>
      </w:r>
      <w:r w:rsidR="00C70E44">
        <w:rPr>
          <w:i/>
        </w:rPr>
        <w:t>extractOriginSeqFromGBtoFasta</w:t>
      </w:r>
      <w:r>
        <w:rPr>
          <w:i/>
        </w:rPr>
        <w:t>.awk)</w:t>
      </w:r>
      <w:bookmarkEnd w:id="24"/>
    </w:p>
    <w:p w14:paraId="452137DC" w14:textId="77777777" w:rsidR="00402B03" w:rsidRDefault="00402B03" w:rsidP="00652177">
      <w:pPr>
        <w:ind w:left="720"/>
      </w:pPr>
    </w:p>
    <w:p w14:paraId="2668DA8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 /bin/awk -f</w:t>
      </w:r>
    </w:p>
    <w:p w14:paraId="1F950EB8" w14:textId="77777777" w:rsid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6264DD"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5" w:name="_Toc1506846"/>
      <w:r w:rsidRPr="00FA088F">
        <w:rPr>
          <w:rStyle w:val="Code"/>
          <w:szCs w:val="20"/>
        </w:rPr>
        <w:t>BEGIN {</w:t>
      </w:r>
      <w:bookmarkEnd w:id="25"/>
    </w:p>
    <w:p w14:paraId="3DC438B8"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FA088F">
        <w:rPr>
          <w:rStyle w:val="Code"/>
          <w:szCs w:val="20"/>
        </w:rPr>
        <w:tab/>
      </w:r>
      <w:bookmarkStart w:id="26" w:name="_Toc1506847"/>
      <w:r w:rsidRPr="00FA088F">
        <w:rPr>
          <w:rStyle w:val="Code"/>
          <w:szCs w:val="20"/>
        </w:rPr>
        <w:t>FS = "</w:t>
      </w:r>
      <w:proofErr w:type="gramStart"/>
      <w:r w:rsidRPr="00FA088F">
        <w:rPr>
          <w:rStyle w:val="Code"/>
          <w:szCs w:val="20"/>
        </w:rPr>
        <w:t>[ ]</w:t>
      </w:r>
      <w:proofErr w:type="gramEnd"/>
      <w:r w:rsidRPr="00FA088F">
        <w:rPr>
          <w:rStyle w:val="Code"/>
          <w:szCs w:val="20"/>
        </w:rPr>
        <w:t>+";</w:t>
      </w:r>
      <w:bookmarkEnd w:id="26"/>
    </w:p>
    <w:p w14:paraId="2BC0BACB"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origin_found = 0; # false</w:t>
      </w:r>
    </w:p>
    <w:p w14:paraId="1BCAD052"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4EA693B5"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7D704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52483DD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if (origin_found)</w:t>
      </w:r>
    </w:p>
    <w:p w14:paraId="387A0F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DAC58F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gramStart"/>
      <w:r w:rsidRPr="00FA088F">
        <w:rPr>
          <w:rStyle w:val="Code"/>
          <w:szCs w:val="20"/>
        </w:rPr>
        <w:t>sub(</w:t>
      </w:r>
      <w:proofErr w:type="gramEnd"/>
      <w:r w:rsidRPr="00FA088F">
        <w:rPr>
          <w:rStyle w:val="Code"/>
          <w:szCs w:val="20"/>
        </w:rPr>
        <w:t>/ *[0-9]+ /, "", $0);</w:t>
      </w:r>
    </w:p>
    <w:p w14:paraId="17DD26E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r>
      <w:proofErr w:type="gramStart"/>
      <w:r w:rsidRPr="00FA088F">
        <w:rPr>
          <w:rStyle w:val="Code"/>
          <w:szCs w:val="20"/>
        </w:rPr>
        <w:t>gsub(</w:t>
      </w:r>
      <w:proofErr w:type="gramEnd"/>
      <w:r w:rsidRPr="00FA088F">
        <w:rPr>
          <w:rStyle w:val="Code"/>
          <w:szCs w:val="20"/>
        </w:rPr>
        <w:t>/ +/, "", $0);</w:t>
      </w:r>
    </w:p>
    <w:p w14:paraId="1A2AA12C"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t xml:space="preserve">printf </w:t>
      </w:r>
      <w:proofErr w:type="gramStart"/>
      <w:r w:rsidRPr="00FA088F">
        <w:rPr>
          <w:rStyle w:val="Code"/>
          <w:szCs w:val="20"/>
        </w:rPr>
        <w:t>toupper(</w:t>
      </w:r>
      <w:proofErr w:type="gramEnd"/>
      <w:r w:rsidRPr="00FA088F">
        <w:rPr>
          <w:rStyle w:val="Code"/>
          <w:szCs w:val="20"/>
        </w:rPr>
        <w:t>$0);</w:t>
      </w:r>
    </w:p>
    <w:p w14:paraId="7075D75E"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73D42EC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else if ($1 == "ORIGIN")</w:t>
      </w:r>
    </w:p>
    <w:p w14:paraId="2E145FD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5EAD8E33"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t>origin_found = 1; # true</w:t>
      </w:r>
    </w:p>
    <w:p w14:paraId="4335253A"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E1EEB8"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r>
      <w:r w:rsidRPr="00FA088F">
        <w:rPr>
          <w:rStyle w:val="Code"/>
          <w:szCs w:val="20"/>
        </w:rPr>
        <w:tab/>
        <w:t xml:space="preserve">print "&gt;" </w:t>
      </w:r>
      <w:proofErr w:type="gramStart"/>
      <w:r w:rsidRPr="00FA088F">
        <w:rPr>
          <w:rStyle w:val="Code"/>
          <w:szCs w:val="20"/>
        </w:rPr>
        <w:t>gensub(</w:t>
      </w:r>
      <w:proofErr w:type="gramEnd"/>
      <w:r w:rsidRPr="00FA088F">
        <w:rPr>
          <w:rStyle w:val="Code"/>
          <w:szCs w:val="20"/>
        </w:rPr>
        <w:t>/^(.+)\.gb$/, "\\1", "-1", gensub(/^.*\//, "", "-1", FILENAME));</w:t>
      </w:r>
    </w:p>
    <w:p w14:paraId="3E900214"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w:t>
      </w:r>
    </w:p>
    <w:p w14:paraId="35AC8F0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37F90B77"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839A5FA" w14:textId="77777777" w:rsidR="00FA088F" w:rsidRPr="00FA088F" w:rsidRDefault="00FA088F"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27" w:name="_Toc1506848"/>
      <w:r w:rsidRPr="00FA088F">
        <w:rPr>
          <w:rStyle w:val="Code"/>
          <w:szCs w:val="20"/>
        </w:rPr>
        <w:t>END {</w:t>
      </w:r>
      <w:bookmarkEnd w:id="27"/>
    </w:p>
    <w:p w14:paraId="06A1482F"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printf "\n";</w:t>
      </w:r>
    </w:p>
    <w:p w14:paraId="745AD6D0"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ab/>
        <w:t>print "done extracting ORIGIN seq from " FILENAME " to fasta" &gt; "/dev/stderr";</w:t>
      </w:r>
    </w:p>
    <w:p w14:paraId="5BEFDC0D" w14:textId="77777777" w:rsidR="00FA088F" w:rsidRPr="00FA088F" w:rsidRDefault="00FA088F" w:rsidP="00FA088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FA088F">
        <w:rPr>
          <w:rStyle w:val="Code"/>
          <w:szCs w:val="20"/>
        </w:rPr>
        <w:t>}</w:t>
      </w:r>
    </w:p>
    <w:p w14:paraId="1BD9CD8B" w14:textId="77777777" w:rsidR="00FA088F" w:rsidRDefault="00FA088F" w:rsidP="00652177">
      <w:pPr>
        <w:ind w:left="720"/>
      </w:pPr>
    </w:p>
    <w:p w14:paraId="0DAF19C7" w14:textId="77777777" w:rsidR="00FA088F" w:rsidRDefault="00FA088F" w:rsidP="00652177">
      <w:pPr>
        <w:ind w:left="720"/>
      </w:pPr>
    </w:p>
    <w:p w14:paraId="117C9753" w14:textId="77777777" w:rsidR="00E43DEC" w:rsidRDefault="00E43DEC" w:rsidP="00E43DEC"/>
    <w:p w14:paraId="73C60F2F" w14:textId="77777777" w:rsidR="00E43DEC" w:rsidRDefault="00E43DEC" w:rsidP="00E43DEC"/>
    <w:p w14:paraId="10417B95" w14:textId="77777777" w:rsidR="00E43DEC" w:rsidRDefault="00E43DEC" w:rsidP="00E43DEC">
      <w:pPr>
        <w:sectPr w:rsidR="00E43DEC" w:rsidSect="00402B03">
          <w:pgSz w:w="12240" w:h="15840"/>
          <w:pgMar w:top="720" w:right="720" w:bottom="720" w:left="720" w:header="720" w:footer="720" w:gutter="0"/>
          <w:cols w:space="720"/>
          <w:docGrid w:linePitch="360"/>
        </w:sectPr>
      </w:pPr>
    </w:p>
    <w:p w14:paraId="3B2EC032" w14:textId="2101761B" w:rsidR="005C1574" w:rsidRPr="00BE0660" w:rsidRDefault="005C1574" w:rsidP="00B759D6">
      <w:pPr>
        <w:outlineLvl w:val="0"/>
        <w:rPr>
          <w:b/>
          <w:sz w:val="28"/>
          <w:szCs w:val="28"/>
        </w:rPr>
      </w:pPr>
      <w:bookmarkStart w:id="28" w:name="_Toc1506849"/>
      <w:r>
        <w:rPr>
          <w:b/>
          <w:sz w:val="28"/>
          <w:szCs w:val="28"/>
        </w:rPr>
        <w:lastRenderedPageBreak/>
        <w:t xml:space="preserve">Step </w:t>
      </w:r>
      <w:r w:rsidR="00D84917">
        <w:rPr>
          <w:b/>
          <w:sz w:val="28"/>
          <w:szCs w:val="28"/>
        </w:rPr>
        <w:t>5</w:t>
      </w:r>
      <w:r w:rsidRPr="00BE0660">
        <w:rPr>
          <w:b/>
          <w:sz w:val="28"/>
          <w:szCs w:val="28"/>
        </w:rPr>
        <w:t>.</w:t>
      </w:r>
      <w:r>
        <w:rPr>
          <w:b/>
          <w:sz w:val="28"/>
          <w:szCs w:val="28"/>
        </w:rPr>
        <w:t xml:space="preserve"> </w:t>
      </w:r>
      <w:r w:rsidR="00E43DEC">
        <w:rPr>
          <w:b/>
          <w:sz w:val="28"/>
          <w:szCs w:val="28"/>
        </w:rPr>
        <w:t>Extract Group Lists</w:t>
      </w:r>
      <w:bookmarkEnd w:id="28"/>
    </w:p>
    <w:p w14:paraId="0B90196E" w14:textId="77777777" w:rsidR="005C1574" w:rsidRDefault="005C1574" w:rsidP="005C1574"/>
    <w:p w14:paraId="322C4D94" w14:textId="77777777" w:rsidR="005C1574" w:rsidRDefault="005C1574" w:rsidP="005C1574">
      <w:pPr>
        <w:ind w:left="360"/>
      </w:pPr>
      <w:r w:rsidRPr="00BE0660">
        <w:rPr>
          <w:b/>
        </w:rPr>
        <w:t>Input:</w:t>
      </w:r>
      <w:r>
        <w:t xml:space="preserve"> One GenBank file with a </w:t>
      </w:r>
      <w:proofErr w:type="gramStart"/>
      <w:r w:rsidR="00862B48">
        <w:t>multiple</w:t>
      </w:r>
      <w:r>
        <w:t xml:space="preserve"> accessions</w:t>
      </w:r>
      <w:proofErr w:type="gramEnd"/>
      <w:r>
        <w:t xml:space="preserve"> in it. Assume it is in the directory </w:t>
      </w:r>
      <w:r>
        <w:rPr>
          <w:rStyle w:val="Code"/>
        </w:rPr>
        <w:t>original</w:t>
      </w:r>
      <w:r w:rsidRPr="00852180">
        <w:rPr>
          <w:rStyle w:val="Code"/>
        </w:rPr>
        <w:t>_gb</w:t>
      </w:r>
      <w:r>
        <w:t xml:space="preserve"> and it is named after the pattern </w:t>
      </w:r>
      <w:r w:rsidRPr="00852180">
        <w:rPr>
          <w:rStyle w:val="Code"/>
        </w:rPr>
        <w:t>${</w:t>
      </w:r>
      <w:r>
        <w:rPr>
          <w:rStyle w:val="Code"/>
        </w:rPr>
        <w:t>GROUP</w:t>
      </w:r>
      <w:r w:rsidRPr="00852180">
        <w:rPr>
          <w:rStyle w:val="Code"/>
        </w:rPr>
        <w:t>}.gb</w:t>
      </w:r>
      <w:r>
        <w:t>.</w:t>
      </w:r>
    </w:p>
    <w:p w14:paraId="68A8FE94" w14:textId="77777777" w:rsidR="005C1574" w:rsidRDefault="005C1574" w:rsidP="005C1574">
      <w:pPr>
        <w:ind w:left="360"/>
      </w:pPr>
    </w:p>
    <w:p w14:paraId="363B6F79" w14:textId="77777777" w:rsidR="005C1574" w:rsidRDefault="005C1574" w:rsidP="005C1574">
      <w:pPr>
        <w:ind w:left="360"/>
      </w:pPr>
      <w:r w:rsidRPr="00BE0660">
        <w:rPr>
          <w:b/>
        </w:rPr>
        <w:t>Output:</w:t>
      </w:r>
      <w:r>
        <w:t xml:space="preserve"> Multiple text files, each with the extension </w:t>
      </w:r>
      <w:proofErr w:type="gramStart"/>
      <w:r>
        <w:t>".list</w:t>
      </w:r>
      <w:proofErr w:type="gramEnd"/>
      <w:r>
        <w:t xml:space="preserve">". Each file is a line separated list of accession numbers that make up the group. The files will be in a directory called </w:t>
      </w:r>
      <w:r w:rsidRPr="00B80AA7">
        <w:rPr>
          <w:rStyle w:val="Code"/>
        </w:rPr>
        <w:t>groups</w:t>
      </w:r>
      <w:r>
        <w:t xml:space="preserve"> with the name </w:t>
      </w:r>
      <w:r w:rsidRPr="00B80AA7">
        <w:rPr>
          <w:rStyle w:val="Code"/>
        </w:rPr>
        <w:t>${GROUP</w:t>
      </w:r>
      <w:proofErr w:type="gramStart"/>
      <w:r w:rsidRPr="00B80AA7">
        <w:rPr>
          <w:rStyle w:val="Code"/>
        </w:rPr>
        <w:t>}.list</w:t>
      </w:r>
      <w:proofErr w:type="gramEnd"/>
      <w:r>
        <w:t>.</w:t>
      </w:r>
    </w:p>
    <w:p w14:paraId="21304A87" w14:textId="77777777" w:rsidR="005C1574" w:rsidRDefault="005C1574" w:rsidP="005C1574">
      <w:pPr>
        <w:ind w:left="360"/>
      </w:pPr>
    </w:p>
    <w:p w14:paraId="54A7E127" w14:textId="77777777" w:rsidR="005C1574" w:rsidRDefault="005C1574" w:rsidP="00B759D6">
      <w:pPr>
        <w:ind w:left="360"/>
        <w:outlineLvl w:val="0"/>
        <w:rPr>
          <w:b/>
        </w:rPr>
      </w:pPr>
      <w:bookmarkStart w:id="29" w:name="_Toc1506850"/>
      <w:r>
        <w:rPr>
          <w:b/>
        </w:rPr>
        <w:t>Code</w:t>
      </w:r>
      <w:r w:rsidRPr="00BE0660">
        <w:rPr>
          <w:b/>
        </w:rPr>
        <w:t>:</w:t>
      </w:r>
      <w:bookmarkEnd w:id="29"/>
    </w:p>
    <w:p w14:paraId="47757347" w14:textId="77777777" w:rsidR="005C1574" w:rsidRDefault="005C1574" w:rsidP="005C1574">
      <w:pPr>
        <w:ind w:left="360"/>
        <w:rPr>
          <w:b/>
        </w:rPr>
      </w:pPr>
    </w:p>
    <w:p w14:paraId="7FD44A06" w14:textId="77777777" w:rsidR="005C1574" w:rsidRDefault="005C1574" w:rsidP="00B759D6">
      <w:pPr>
        <w:ind w:left="720"/>
        <w:outlineLvl w:val="0"/>
        <w:rPr>
          <w:i/>
        </w:rPr>
      </w:pPr>
      <w:bookmarkStart w:id="30" w:name="_Toc1506851"/>
      <w:r>
        <w:rPr>
          <w:i/>
        </w:rPr>
        <w:t xml:space="preserve">Bash </w:t>
      </w:r>
      <w:r w:rsidRPr="008607F5">
        <w:rPr>
          <w:i/>
        </w:rPr>
        <w:t>Command</w:t>
      </w:r>
      <w:bookmarkEnd w:id="30"/>
    </w:p>
    <w:p w14:paraId="0E28C337" w14:textId="77777777" w:rsidR="005C1574" w:rsidRPr="00402B03" w:rsidRDefault="005C1574" w:rsidP="005C1574">
      <w:pPr>
        <w:ind w:left="720"/>
        <w:rPr>
          <w:b/>
        </w:rPr>
      </w:pPr>
    </w:p>
    <w:p w14:paraId="4CD5D25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41F3711B"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346EB4E"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ab/>
      </w:r>
      <w:r>
        <w:rPr>
          <w:rStyle w:val="Code"/>
          <w:szCs w:val="20"/>
        </w:rPr>
        <w:tab/>
      </w:r>
      <w:r w:rsidRPr="00402B03">
        <w:rPr>
          <w:rStyle w:val="Code"/>
          <w:szCs w:val="20"/>
        </w:rPr>
        <w:t xml:space="preserve">awk -f </w:t>
      </w:r>
      <w:r>
        <w:rPr>
          <w:rStyle w:val="Code"/>
          <w:szCs w:val="20"/>
        </w:rPr>
        <w:t>extractGroupLists</w:t>
      </w:r>
      <w:r w:rsidRPr="00C70E44">
        <w:rPr>
          <w:rStyle w:val="Code"/>
          <w:szCs w:val="20"/>
        </w:rPr>
        <w:t>.awk</w:t>
      </w:r>
      <w:r w:rsidRPr="00402B03">
        <w:rPr>
          <w:rStyle w:val="Code"/>
          <w:szCs w:val="20"/>
        </w:rPr>
        <w:t xml:space="preserve"> </w:t>
      </w:r>
      <w:r>
        <w:rPr>
          <w:rStyle w:val="Code"/>
          <w:szCs w:val="20"/>
        </w:rPr>
        <w:t>\</w:t>
      </w:r>
    </w:p>
    <w:p w14:paraId="42BDE8A7"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3C1A6A">
        <w:rPr>
          <w:rStyle w:val="Code"/>
          <w:szCs w:val="20"/>
        </w:rPr>
        <w:t>"</w:t>
      </w:r>
      <w:r>
        <w:rPr>
          <w:rStyle w:val="Code"/>
          <w:szCs w:val="20"/>
        </w:rPr>
        <w:t>${ifn}</w:t>
      </w:r>
      <w:r w:rsidRPr="003C1A6A">
        <w:rPr>
          <w:rStyle w:val="Code"/>
          <w:szCs w:val="20"/>
        </w:rPr>
        <w:t>"</w:t>
      </w:r>
    </w:p>
    <w:p w14:paraId="0A9315EE"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BCF4F9" w14:textId="77777777" w:rsidR="005C1574" w:rsidRPr="00402B03"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original_gb</w:t>
      </w:r>
      <w:r w:rsidRPr="00402B03">
        <w:rPr>
          <w:rStyle w:val="Code"/>
          <w:szCs w:val="20"/>
        </w:rPr>
        <w:t>/*.gb)</w:t>
      </w:r>
    </w:p>
    <w:p w14:paraId="370EC010" w14:textId="77777777" w:rsidR="005C1574" w:rsidRPr="00402B03" w:rsidRDefault="005C1574" w:rsidP="005C1574">
      <w:pPr>
        <w:ind w:left="720"/>
      </w:pPr>
    </w:p>
    <w:p w14:paraId="4BEAE3DA" w14:textId="77777777" w:rsidR="005C1574" w:rsidRDefault="005C1574" w:rsidP="00B759D6">
      <w:pPr>
        <w:ind w:left="720"/>
        <w:outlineLvl w:val="0"/>
      </w:pPr>
      <w:bookmarkStart w:id="31" w:name="_Toc1506852"/>
      <w:r>
        <w:rPr>
          <w:i/>
        </w:rPr>
        <w:t>AWK Script (extractGroupLists.awk)</w:t>
      </w:r>
      <w:bookmarkEnd w:id="31"/>
    </w:p>
    <w:p w14:paraId="0D340B53" w14:textId="77777777" w:rsidR="005C1574" w:rsidRDefault="005C1574" w:rsidP="005C1574">
      <w:pPr>
        <w:ind w:left="720"/>
      </w:pPr>
    </w:p>
    <w:p w14:paraId="20A31C90" w14:textId="77777777" w:rsidR="005C1574"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 /bin/awk -f</w:t>
      </w:r>
    </w:p>
    <w:p w14:paraId="2C8B76A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D531923"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2" w:name="_Toc1506853"/>
      <w:r w:rsidRPr="0083100B">
        <w:rPr>
          <w:rStyle w:val="Code"/>
          <w:szCs w:val="20"/>
        </w:rPr>
        <w:t>BEGIN {</w:t>
      </w:r>
      <w:bookmarkEnd w:id="32"/>
    </w:p>
    <w:p w14:paraId="77F8505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sidRPr="0083100B">
        <w:rPr>
          <w:rStyle w:val="Code"/>
          <w:szCs w:val="20"/>
        </w:rPr>
        <w:tab/>
      </w:r>
      <w:bookmarkStart w:id="33" w:name="_Toc1506854"/>
      <w:r w:rsidRPr="0083100B">
        <w:rPr>
          <w:rStyle w:val="Code"/>
          <w:szCs w:val="20"/>
        </w:rPr>
        <w:t>FS="</w:t>
      </w:r>
      <w:proofErr w:type="gramStart"/>
      <w:r w:rsidRPr="0083100B">
        <w:rPr>
          <w:rStyle w:val="Code"/>
          <w:szCs w:val="20"/>
        </w:rPr>
        <w:t>[ ]</w:t>
      </w:r>
      <w:proofErr w:type="gramEnd"/>
      <w:r w:rsidRPr="0083100B">
        <w:rPr>
          <w:rStyle w:val="Code"/>
          <w:szCs w:val="20"/>
        </w:rPr>
        <w:t>+";</w:t>
      </w:r>
      <w:bookmarkEnd w:id="33"/>
    </w:p>
    <w:p w14:paraId="0C2E365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accession="";</w:t>
      </w:r>
    </w:p>
    <w:p w14:paraId="63E6F49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ofn="";</w:t>
      </w:r>
    </w:p>
    <w:p w14:paraId="2E41B73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2A1EB6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75CD59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3F7C3D0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(NR == 1)</w:t>
      </w:r>
    </w:p>
    <w:p w14:paraId="1C3F2B83"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3E7509DF"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 xml:space="preserve">ofn = </w:t>
      </w:r>
      <w:proofErr w:type="gramStart"/>
      <w:r w:rsidRPr="0083100B">
        <w:rPr>
          <w:rStyle w:val="Code"/>
          <w:szCs w:val="20"/>
        </w:rPr>
        <w:t>gensub(</w:t>
      </w:r>
      <w:proofErr w:type="gramEnd"/>
      <w:r w:rsidRPr="0083100B">
        <w:rPr>
          <w:rStyle w:val="Code"/>
          <w:szCs w:val="20"/>
        </w:rPr>
        <w:t>/^(.+)\.gb$/, "\\1", "-1", gensub(/^.*\//, "", "-1", FILENAME)) ".list";</w:t>
      </w:r>
    </w:p>
    <w:p w14:paraId="2B087C3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7F92196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E572F0"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if ($1 == "LOCUS")</w:t>
      </w:r>
    </w:p>
    <w:p w14:paraId="57773807"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13AD5264"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accession = $2;</w:t>
      </w:r>
    </w:p>
    <w:p w14:paraId="7B3E84BD"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r>
      <w:r w:rsidRPr="0083100B">
        <w:rPr>
          <w:rStyle w:val="Code"/>
          <w:szCs w:val="20"/>
        </w:rPr>
        <w:tab/>
        <w:t>print accession &gt;&gt; ofn;</w:t>
      </w:r>
    </w:p>
    <w:p w14:paraId="287752A1"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w:t>
      </w:r>
    </w:p>
    <w:p w14:paraId="04A9A9A8"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7BDE4A3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9D275C1" w14:textId="77777777" w:rsidR="005C1574" w:rsidRPr="0083100B" w:rsidRDefault="005C1574"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4" w:name="_Toc1506855"/>
      <w:r w:rsidRPr="0083100B">
        <w:rPr>
          <w:rStyle w:val="Code"/>
          <w:szCs w:val="20"/>
        </w:rPr>
        <w:t>END {</w:t>
      </w:r>
      <w:bookmarkEnd w:id="34"/>
    </w:p>
    <w:p w14:paraId="39FC2922"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ab/>
        <w:t>print "done extracting accessions from " FILENAME;</w:t>
      </w:r>
    </w:p>
    <w:p w14:paraId="19C2C3C9" w14:textId="77777777" w:rsidR="005C1574" w:rsidRPr="0083100B" w:rsidRDefault="005C1574" w:rsidP="005C157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3100B">
        <w:rPr>
          <w:rStyle w:val="Code"/>
          <w:szCs w:val="20"/>
        </w:rPr>
        <w:t>}</w:t>
      </w:r>
    </w:p>
    <w:p w14:paraId="5FDDC5F7" w14:textId="77777777" w:rsidR="005C1574" w:rsidRDefault="005C1574" w:rsidP="005C1574">
      <w:pPr>
        <w:ind w:left="720"/>
      </w:pPr>
    </w:p>
    <w:p w14:paraId="5A008DAA" w14:textId="77777777" w:rsidR="005C1574" w:rsidRDefault="005C1574" w:rsidP="005C1574">
      <w:pPr>
        <w:ind w:left="720"/>
      </w:pPr>
    </w:p>
    <w:p w14:paraId="6247930A"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6EE0D021" w14:textId="7665D8B2" w:rsidR="00DB1B08" w:rsidRPr="00BE0660" w:rsidRDefault="00DB1B08" w:rsidP="00B759D6">
      <w:pPr>
        <w:outlineLvl w:val="0"/>
        <w:rPr>
          <w:b/>
          <w:sz w:val="28"/>
          <w:szCs w:val="28"/>
        </w:rPr>
      </w:pPr>
      <w:bookmarkStart w:id="35" w:name="_Toc1506856"/>
      <w:r>
        <w:rPr>
          <w:b/>
          <w:sz w:val="28"/>
          <w:szCs w:val="28"/>
        </w:rPr>
        <w:lastRenderedPageBreak/>
        <w:t xml:space="preserve">Step </w:t>
      </w:r>
      <w:r w:rsidR="00D84917">
        <w:rPr>
          <w:b/>
          <w:sz w:val="28"/>
          <w:szCs w:val="28"/>
        </w:rPr>
        <w:t>6</w:t>
      </w:r>
      <w:r w:rsidRPr="00BE0660">
        <w:rPr>
          <w:b/>
          <w:sz w:val="28"/>
          <w:szCs w:val="28"/>
        </w:rPr>
        <w:t>.</w:t>
      </w:r>
      <w:r>
        <w:rPr>
          <w:b/>
          <w:sz w:val="28"/>
          <w:szCs w:val="28"/>
        </w:rPr>
        <w:t xml:space="preserve"> </w:t>
      </w:r>
      <w:r w:rsidR="00EF3BE3">
        <w:rPr>
          <w:b/>
          <w:sz w:val="28"/>
          <w:szCs w:val="28"/>
        </w:rPr>
        <w:t>BLAST</w:t>
      </w:r>
      <w:r>
        <w:rPr>
          <w:b/>
          <w:sz w:val="28"/>
          <w:szCs w:val="28"/>
        </w:rPr>
        <w:t xml:space="preserve"> Incompatibility Groups</w:t>
      </w:r>
      <w:bookmarkEnd w:id="35"/>
    </w:p>
    <w:p w14:paraId="419D789A" w14:textId="77777777" w:rsidR="00DB1B08" w:rsidRDefault="00DB1B08" w:rsidP="00DB1B08"/>
    <w:p w14:paraId="5128741A" w14:textId="77777777" w:rsidR="00DB1B08" w:rsidRDefault="00DB1B08" w:rsidP="00DB1B08">
      <w:pPr>
        <w:ind w:left="360"/>
      </w:pPr>
      <w:r w:rsidRPr="00BE0660">
        <w:rPr>
          <w:b/>
        </w:rPr>
        <w:t>Input:</w:t>
      </w:r>
      <w:r>
        <w:t xml:space="preserve"> Fasta files. Each contains the sequence from a single accession. Assume they are in the directory </w:t>
      </w:r>
      <w:r>
        <w:rPr>
          <w:rStyle w:val="Code"/>
        </w:rPr>
        <w:t>plasmid_fasta</w:t>
      </w:r>
      <w:r>
        <w:t xml:space="preserve"> and </w:t>
      </w:r>
      <w:r w:rsidR="00862B48">
        <w:t>they</w:t>
      </w:r>
      <w:r>
        <w:t xml:space="preserve"> are named after the pattern </w:t>
      </w:r>
      <w:r w:rsidRPr="00852180">
        <w:rPr>
          <w:rStyle w:val="Code"/>
        </w:rPr>
        <w:t>${</w:t>
      </w:r>
      <w:r>
        <w:rPr>
          <w:rStyle w:val="Code"/>
        </w:rPr>
        <w:t>ACCESSION</w:t>
      </w:r>
      <w:proofErr w:type="gramStart"/>
      <w:r w:rsidRPr="00852180">
        <w:rPr>
          <w:rStyle w:val="Code"/>
        </w:rPr>
        <w:t>}.</w:t>
      </w:r>
      <w:r>
        <w:rPr>
          <w:rStyle w:val="Code"/>
        </w:rPr>
        <w:t>fasta</w:t>
      </w:r>
      <w:proofErr w:type="gramEnd"/>
      <w:r>
        <w:t>.</w:t>
      </w:r>
    </w:p>
    <w:p w14:paraId="17FAE037" w14:textId="77777777" w:rsidR="00DB1B08" w:rsidRDefault="00DB1B08" w:rsidP="00DB1B08">
      <w:pPr>
        <w:ind w:left="360"/>
      </w:pPr>
    </w:p>
    <w:p w14:paraId="0E785E7F" w14:textId="77777777" w:rsidR="00DB1B08" w:rsidRDefault="00DB1B08" w:rsidP="00862B48">
      <w:pPr>
        <w:ind w:left="360"/>
        <w:outlineLvl w:val="0"/>
      </w:pPr>
      <w:bookmarkStart w:id="36" w:name="_Toc1506857"/>
      <w:r w:rsidRPr="00187B35">
        <w:rPr>
          <w:b/>
        </w:rPr>
        <w:t>Input:</w:t>
      </w:r>
      <w:r>
        <w:t xml:space="preserve"> The </w:t>
      </w:r>
      <w:r w:rsidR="00862B48">
        <w:t>incompatibility</w:t>
      </w:r>
      <w:r>
        <w:t xml:space="preserve"> groups BLAST database created in step #1. It is named </w:t>
      </w:r>
      <w:r w:rsidRPr="00187B35">
        <w:rPr>
          <w:rStyle w:val="Code"/>
        </w:rPr>
        <w:t>incompatibility</w:t>
      </w:r>
      <w:r>
        <w:t>.</w:t>
      </w:r>
      <w:bookmarkEnd w:id="36"/>
    </w:p>
    <w:p w14:paraId="3ACDF0AC" w14:textId="77777777" w:rsidR="00DB1B08" w:rsidRDefault="00DB1B08" w:rsidP="00DB1B08">
      <w:pPr>
        <w:ind w:left="360"/>
      </w:pPr>
    </w:p>
    <w:p w14:paraId="0996DBB7" w14:textId="77777777" w:rsidR="00DB1B08" w:rsidRDefault="00DB1B08" w:rsidP="00DB1B08">
      <w:pPr>
        <w:ind w:left="360"/>
      </w:pPr>
      <w:r w:rsidRPr="00BE0660">
        <w:rPr>
          <w:b/>
        </w:rPr>
        <w:t>Output:</w:t>
      </w:r>
      <w:r>
        <w:t xml:space="preserve"> One tab-separated value file for each input file. Each file is a modified version of the BLAST output format 6. The format is specified as seen using the -outfmt option with blastn. The columns are as follows: </w:t>
      </w:r>
      <w:r w:rsidRPr="00E43DEC">
        <w:t>qseqid</w:t>
      </w:r>
      <w:r>
        <w:t>,</w:t>
      </w:r>
      <w:r w:rsidRPr="00E43DEC">
        <w:t xml:space="preserve"> sseqid</w:t>
      </w:r>
      <w:r>
        <w:t>,</w:t>
      </w:r>
      <w:r w:rsidRPr="00E43DEC">
        <w:t xml:space="preserve"> pident</w:t>
      </w:r>
      <w:r>
        <w:t>,</w:t>
      </w:r>
      <w:r w:rsidRPr="00E43DEC">
        <w:t xml:space="preserve"> length</w:t>
      </w:r>
      <w:r>
        <w:t>,</w:t>
      </w:r>
      <w:r w:rsidRPr="00E43DEC">
        <w:t xml:space="preserve"> evalue</w:t>
      </w:r>
      <w:r>
        <w:t>,</w:t>
      </w:r>
      <w:r w:rsidRPr="00E43DEC">
        <w:t xml:space="preserve"> qframe</w:t>
      </w:r>
      <w:r>
        <w:t>,</w:t>
      </w:r>
      <w:r w:rsidRPr="00E43DEC">
        <w:t xml:space="preserve"> qlen</w:t>
      </w:r>
      <w:r>
        <w:t>,</w:t>
      </w:r>
      <w:r w:rsidRPr="00E43DEC">
        <w:t xml:space="preserve"> qstart</w:t>
      </w:r>
      <w:r>
        <w:t>,</w:t>
      </w:r>
      <w:r w:rsidRPr="00E43DEC">
        <w:t xml:space="preserve"> qend</w:t>
      </w:r>
      <w:r>
        <w:t>,</w:t>
      </w:r>
      <w:r w:rsidRPr="00E43DEC">
        <w:t xml:space="preserve"> sframe</w:t>
      </w:r>
      <w:r>
        <w:t>,</w:t>
      </w:r>
      <w:r w:rsidRPr="00E43DEC">
        <w:t xml:space="preserve"> slen</w:t>
      </w:r>
      <w:r>
        <w:t>,</w:t>
      </w:r>
      <w:r w:rsidRPr="00E43DEC">
        <w:t xml:space="preserve"> sstart</w:t>
      </w:r>
      <w:r>
        <w:t>,</w:t>
      </w:r>
      <w:r w:rsidRPr="00E43DEC">
        <w:t xml:space="preserve"> send</w:t>
      </w:r>
      <w:r>
        <w:t>,</w:t>
      </w:r>
      <w:r w:rsidRPr="00E43DEC">
        <w:t xml:space="preserve"> qseq</w:t>
      </w:r>
      <w:r>
        <w:t>,</w:t>
      </w:r>
      <w:r w:rsidRPr="00E43DEC">
        <w:t xml:space="preserve"> </w:t>
      </w:r>
      <w:r>
        <w:t xml:space="preserve">and </w:t>
      </w:r>
      <w:r w:rsidRPr="00E43DEC">
        <w:t>sseq</w:t>
      </w:r>
      <w:r>
        <w:t xml:space="preserve">. The files will be in a directory called </w:t>
      </w:r>
      <w:r>
        <w:rPr>
          <w:rStyle w:val="Code"/>
        </w:rPr>
        <w:t>blast_results</w:t>
      </w:r>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&lt;80%.</w:t>
      </w:r>
    </w:p>
    <w:p w14:paraId="7B77BE2A" w14:textId="77777777" w:rsidR="00DB1B08" w:rsidRDefault="00DB1B08" w:rsidP="00DB1B08">
      <w:pPr>
        <w:ind w:left="360"/>
      </w:pPr>
    </w:p>
    <w:p w14:paraId="3BC7446C" w14:textId="77777777" w:rsidR="00DB1B08" w:rsidRDefault="00DB1B08" w:rsidP="00B759D6">
      <w:pPr>
        <w:ind w:left="360"/>
        <w:outlineLvl w:val="0"/>
        <w:rPr>
          <w:b/>
        </w:rPr>
      </w:pPr>
      <w:bookmarkStart w:id="37" w:name="_Toc1506858"/>
      <w:r>
        <w:rPr>
          <w:b/>
        </w:rPr>
        <w:t>Code</w:t>
      </w:r>
      <w:r w:rsidRPr="00BE0660">
        <w:rPr>
          <w:b/>
        </w:rPr>
        <w:t>:</w:t>
      </w:r>
      <w:bookmarkEnd w:id="37"/>
    </w:p>
    <w:p w14:paraId="6698C41D" w14:textId="77777777" w:rsidR="00DB1B08" w:rsidRDefault="00DB1B08" w:rsidP="00DB1B08">
      <w:pPr>
        <w:ind w:left="360"/>
        <w:rPr>
          <w:b/>
        </w:rPr>
      </w:pPr>
    </w:p>
    <w:p w14:paraId="0DA8876C" w14:textId="77777777" w:rsidR="00DB1B08" w:rsidRDefault="00DB1B08" w:rsidP="00B759D6">
      <w:pPr>
        <w:ind w:left="720"/>
        <w:outlineLvl w:val="0"/>
        <w:rPr>
          <w:i/>
        </w:rPr>
      </w:pPr>
      <w:bookmarkStart w:id="38" w:name="_Toc1506859"/>
      <w:r>
        <w:rPr>
          <w:i/>
        </w:rPr>
        <w:t xml:space="preserve">Bash </w:t>
      </w:r>
      <w:r w:rsidRPr="008607F5">
        <w:rPr>
          <w:i/>
        </w:rPr>
        <w:t>Command</w:t>
      </w:r>
      <w:bookmarkEnd w:id="38"/>
    </w:p>
    <w:p w14:paraId="155FE984" w14:textId="77777777" w:rsidR="00DB1B08" w:rsidRPr="00402B03" w:rsidRDefault="00DB1B08" w:rsidP="00DB1B08">
      <w:pPr>
        <w:ind w:left="720"/>
        <w:rPr>
          <w:b/>
        </w:rPr>
      </w:pPr>
    </w:p>
    <w:p w14:paraId="1B8E3809" w14:textId="77777777" w:rsidR="00DB1B08" w:rsidRDefault="00DB1B08"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39" w:name="_Toc1506860"/>
      <w:r>
        <w:rPr>
          <w:rStyle w:val="Code"/>
          <w:szCs w:val="20"/>
        </w:rPr>
        <w:t>THREADS=8</w:t>
      </w:r>
      <w:bookmarkEnd w:id="39"/>
    </w:p>
    <w:p w14:paraId="3A0864E5"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1384CC"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5ADA7D9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B120BD1"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 xml:space="preserve">ACCESSION=`basename "${ifn}" </w:t>
      </w:r>
      <w:proofErr w:type="gramStart"/>
      <w:r w:rsidRPr="00E43DEC">
        <w:rPr>
          <w:rStyle w:val="Code"/>
          <w:szCs w:val="20"/>
        </w:rPr>
        <w:t>".fasta</w:t>
      </w:r>
      <w:proofErr w:type="gramEnd"/>
      <w:r w:rsidRPr="00E43DEC">
        <w:rPr>
          <w:rStyle w:val="Code"/>
          <w:szCs w:val="20"/>
        </w:rPr>
        <w:t>"`</w:t>
      </w:r>
      <w:r w:rsidRPr="00402B03">
        <w:rPr>
          <w:rStyle w:val="Code"/>
          <w:szCs w:val="20"/>
        </w:rPr>
        <w:tab/>
      </w:r>
      <w:r>
        <w:rPr>
          <w:rStyle w:val="Code"/>
          <w:szCs w:val="20"/>
        </w:rPr>
        <w:tab/>
      </w:r>
    </w:p>
    <w:p w14:paraId="4E5BF63D"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9026D88" w14:textId="77777777" w:rsidR="00DB1B08" w:rsidRPr="0083100B"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blastn \</w:t>
      </w:r>
    </w:p>
    <w:p w14:paraId="2D30DF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${ifn}</w:t>
      </w:r>
      <w:r w:rsidRPr="00E43DEC">
        <w:rPr>
          <w:rStyle w:val="Code"/>
          <w:szCs w:val="20"/>
        </w:rPr>
        <w:t>" \</w:t>
      </w:r>
    </w:p>
    <w:p w14:paraId="46F7934A"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22DA570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-task blastn \</w:t>
      </w:r>
    </w:p>
    <w:p w14:paraId="2D4A470B"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-db </w:t>
      </w:r>
      <w:r>
        <w:rPr>
          <w:rStyle w:val="Code"/>
          <w:szCs w:val="20"/>
        </w:rPr>
        <w:t>icompatibility</w:t>
      </w:r>
      <w:r w:rsidRPr="00E43DEC">
        <w:rPr>
          <w:rStyle w:val="Code"/>
          <w:szCs w:val="20"/>
        </w:rPr>
        <w:t xml:space="preserve"> \</w:t>
      </w:r>
    </w:p>
    <w:p w14:paraId="1594491D"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r>
        <w:rPr>
          <w:rStyle w:val="Code"/>
          <w:szCs w:val="20"/>
        </w:rPr>
        <w:t>blast_results</w:t>
      </w:r>
      <w:r w:rsidRPr="00E43DEC">
        <w:rPr>
          <w:rStyle w:val="Code"/>
          <w:szCs w:val="20"/>
        </w:rPr>
        <w:t>/${ACCESSION}_fmt6c.tsv \</w:t>
      </w:r>
    </w:p>
    <w:p w14:paraId="74C5A863"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-outfmt "6 qseqid sseqid pident length evalue qframe qlen qstart qend sframe slen sstart send qseq sseq" \</w:t>
      </w:r>
    </w:p>
    <w:p w14:paraId="5DD9C969"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-num_threads ${THREADS} \</w:t>
      </w:r>
    </w:p>
    <w:p w14:paraId="0710AD45" w14:textId="77777777" w:rsidR="00DB1B08" w:rsidRPr="00E43DEC"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-perc_identity 80</w:t>
      </w:r>
    </w:p>
    <w:p w14:paraId="25D3E7AA"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D6B360E"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plasmid_fasta/*.fasta</w:t>
      </w:r>
      <w:r w:rsidRPr="00402B03">
        <w:rPr>
          <w:rStyle w:val="Code"/>
          <w:szCs w:val="20"/>
        </w:rPr>
        <w:t>)</w:t>
      </w:r>
    </w:p>
    <w:p w14:paraId="25059400" w14:textId="77777777" w:rsidR="00DB1B08" w:rsidRPr="00402B03" w:rsidRDefault="00DB1B08" w:rsidP="00DB1B08">
      <w:pPr>
        <w:ind w:left="720"/>
      </w:pPr>
    </w:p>
    <w:p w14:paraId="620B8077" w14:textId="77777777" w:rsidR="00DB1B08" w:rsidRPr="00423256" w:rsidRDefault="00DB1B08" w:rsidP="00B759D6">
      <w:pPr>
        <w:ind w:left="720"/>
        <w:outlineLvl w:val="0"/>
        <w:rPr>
          <w:i/>
        </w:rPr>
      </w:pPr>
      <w:bookmarkStart w:id="40" w:name="_Toc1506861"/>
      <w:r>
        <w:rPr>
          <w:i/>
        </w:rPr>
        <w:t>BLAST Software</w:t>
      </w:r>
      <w:bookmarkEnd w:id="40"/>
    </w:p>
    <w:p w14:paraId="6E4C4578" w14:textId="77777777" w:rsidR="00DB1B08" w:rsidRDefault="00DB1B08" w:rsidP="00DB1B08">
      <w:pPr>
        <w:ind w:left="720"/>
      </w:pPr>
    </w:p>
    <w:p w14:paraId="7F12108A" w14:textId="7F49023E" w:rsidR="00DB1B08" w:rsidRDefault="00DB1B08" w:rsidP="00B759D6">
      <w:pPr>
        <w:ind w:left="720"/>
        <w:outlineLvl w:val="0"/>
      </w:pPr>
      <w:bookmarkStart w:id="41" w:name="_Toc1506862"/>
      <w:r>
        <w:t xml:space="preserve">NCBI (United States National Center for Biotechnology Information) BLAST+ Suite version 2.4.0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 </w:instrText>
      </w:r>
      <w:r w:rsidR="003B467F">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EN.CITE.DATA </w:instrText>
      </w:r>
      <w:r w:rsidR="003B467F">
        <w:fldChar w:fldCharType="end"/>
      </w:r>
      <w:r>
        <w:fldChar w:fldCharType="separate"/>
      </w:r>
      <w:r w:rsidR="003B467F">
        <w:rPr>
          <w:noProof/>
        </w:rPr>
        <w:t>(Altschul et al. 1990; Camacho et al. 2009)</w:t>
      </w:r>
      <w:r>
        <w:fldChar w:fldCharType="end"/>
      </w:r>
      <w:r>
        <w:t>.</w:t>
      </w:r>
      <w:bookmarkEnd w:id="41"/>
    </w:p>
    <w:p w14:paraId="73117963" w14:textId="77777777" w:rsidR="00DB1B08" w:rsidRDefault="00DB1B08" w:rsidP="00DB1B08"/>
    <w:p w14:paraId="006AC387" w14:textId="77777777" w:rsidR="00DB1B08" w:rsidRDefault="00DB1B08" w:rsidP="00DB1B08"/>
    <w:p w14:paraId="1ADBCF90" w14:textId="77777777" w:rsidR="00DB1B08" w:rsidRDefault="00DB1B08" w:rsidP="005C1574">
      <w:pPr>
        <w:ind w:left="720"/>
        <w:sectPr w:rsidR="00DB1B08" w:rsidSect="00402B03">
          <w:pgSz w:w="12240" w:h="15840"/>
          <w:pgMar w:top="720" w:right="720" w:bottom="720" w:left="720" w:header="720" w:footer="720" w:gutter="0"/>
          <w:cols w:space="720"/>
          <w:docGrid w:linePitch="360"/>
        </w:sectPr>
      </w:pPr>
    </w:p>
    <w:p w14:paraId="7DB67FA8" w14:textId="0AD71141" w:rsidR="00DB1B08" w:rsidRPr="00BE0660" w:rsidRDefault="00DB1B08" w:rsidP="00B759D6">
      <w:pPr>
        <w:outlineLvl w:val="0"/>
        <w:rPr>
          <w:b/>
          <w:sz w:val="28"/>
          <w:szCs w:val="28"/>
        </w:rPr>
      </w:pPr>
      <w:bookmarkStart w:id="42" w:name="_Toc1506863"/>
      <w:r>
        <w:rPr>
          <w:b/>
          <w:sz w:val="28"/>
          <w:szCs w:val="28"/>
        </w:rPr>
        <w:lastRenderedPageBreak/>
        <w:t xml:space="preserve">Step </w:t>
      </w:r>
      <w:r w:rsidR="002E3724">
        <w:rPr>
          <w:b/>
          <w:sz w:val="28"/>
          <w:szCs w:val="28"/>
        </w:rPr>
        <w:t>7</w:t>
      </w:r>
      <w:r w:rsidRPr="00BE0660">
        <w:rPr>
          <w:b/>
          <w:sz w:val="28"/>
          <w:szCs w:val="28"/>
        </w:rPr>
        <w:t>.</w:t>
      </w:r>
      <w:r>
        <w:rPr>
          <w:b/>
          <w:sz w:val="28"/>
          <w:szCs w:val="28"/>
        </w:rPr>
        <w:t xml:space="preserve"> </w:t>
      </w:r>
      <w:r w:rsidR="007B6028">
        <w:rPr>
          <w:b/>
          <w:sz w:val="28"/>
          <w:szCs w:val="28"/>
        </w:rPr>
        <w:t xml:space="preserve">Subset BLAST Results </w:t>
      </w:r>
      <w:r w:rsidR="00A76F88">
        <w:rPr>
          <w:b/>
          <w:sz w:val="28"/>
          <w:szCs w:val="28"/>
        </w:rPr>
        <w:t>by Coverage Cutoff of 60%</w:t>
      </w:r>
      <w:bookmarkEnd w:id="42"/>
    </w:p>
    <w:p w14:paraId="5D4C4C26" w14:textId="77777777" w:rsidR="00DB1B08" w:rsidRDefault="00DB1B08" w:rsidP="00DB1B08"/>
    <w:p w14:paraId="531236A1" w14:textId="77777777" w:rsidR="00DB1B08" w:rsidRDefault="00DB1B08" w:rsidP="00DB1B08">
      <w:pPr>
        <w:ind w:left="360"/>
      </w:pPr>
      <w:r w:rsidRPr="00BE0660">
        <w:rPr>
          <w:b/>
        </w:rPr>
        <w:t>Input:</w:t>
      </w:r>
      <w:r>
        <w:t xml:space="preserve"> </w:t>
      </w:r>
      <w:r w:rsidR="00A76F88">
        <w:t>Tab-separated value</w:t>
      </w:r>
      <w:r>
        <w:t xml:space="preserve"> files. Each contains the </w:t>
      </w:r>
      <w:r w:rsidR="00A76F88">
        <w:t>results from blasting the sequence of a single accession against the incompatibility groups BLAST database</w:t>
      </w:r>
      <w:r>
        <w:t xml:space="preserve">. Assume they are in the directory </w:t>
      </w:r>
      <w:r w:rsidR="00A76F88">
        <w:rPr>
          <w:rStyle w:val="Code"/>
        </w:rPr>
        <w:t>blast_results</w:t>
      </w:r>
      <w:r>
        <w:t xml:space="preserve"> and </w:t>
      </w:r>
      <w:r w:rsidR="00862B48">
        <w:t>they</w:t>
      </w:r>
      <w:r>
        <w:t xml:space="preserve"> are named after the pattern </w:t>
      </w:r>
      <w:r w:rsidRPr="00852180">
        <w:rPr>
          <w:rStyle w:val="Code"/>
        </w:rPr>
        <w:t>${</w:t>
      </w:r>
      <w:r>
        <w:rPr>
          <w:rStyle w:val="Code"/>
        </w:rPr>
        <w:t>ACCESSION</w:t>
      </w:r>
      <w:r w:rsidRPr="00852180">
        <w:rPr>
          <w:rStyle w:val="Code"/>
        </w:rPr>
        <w:t>}</w:t>
      </w:r>
      <w:r w:rsidR="00A76F88">
        <w:rPr>
          <w:rStyle w:val="Code"/>
        </w:rPr>
        <w:t>_fmt6c.</w:t>
      </w:r>
      <w:r>
        <w:rPr>
          <w:rStyle w:val="Code"/>
        </w:rPr>
        <w:t>t</w:t>
      </w:r>
      <w:r w:rsidR="00A76F88">
        <w:rPr>
          <w:rStyle w:val="Code"/>
        </w:rPr>
        <w:t>sv</w:t>
      </w:r>
      <w:r>
        <w:t>.</w:t>
      </w:r>
    </w:p>
    <w:p w14:paraId="7CC69CBF" w14:textId="77777777" w:rsidR="00DB1B08" w:rsidRDefault="00DB1B08" w:rsidP="00A76F88"/>
    <w:p w14:paraId="6A78388E" w14:textId="77777777" w:rsidR="00DB1B08" w:rsidRDefault="00DB1B08" w:rsidP="00DB1B08">
      <w:pPr>
        <w:ind w:left="360"/>
      </w:pPr>
      <w:r w:rsidRPr="00BE0660">
        <w:rPr>
          <w:b/>
        </w:rPr>
        <w:t>Output:</w:t>
      </w:r>
      <w:r>
        <w:t xml:space="preserve"> One tab-separated value file for each input file. Each file is a </w:t>
      </w:r>
      <w:r w:rsidR="00A76F88">
        <w:t>copy of its respective input file except some results may be omitted if the coverage was less than 60%</w:t>
      </w:r>
      <w:r>
        <w:t xml:space="preserve">. The files will be in a directory called </w:t>
      </w:r>
      <w:r>
        <w:rPr>
          <w:rStyle w:val="Code"/>
        </w:rPr>
        <w:t>blast_results</w:t>
      </w:r>
      <w:r>
        <w:t xml:space="preserve"> and named after the pattern </w:t>
      </w:r>
      <w:r w:rsidRPr="00B80AA7">
        <w:rPr>
          <w:rStyle w:val="Code"/>
        </w:rPr>
        <w:t>${</w:t>
      </w:r>
      <w:r>
        <w:rPr>
          <w:rStyle w:val="Code"/>
        </w:rPr>
        <w:t>ACCESSION</w:t>
      </w:r>
      <w:r w:rsidRPr="00B80AA7">
        <w:rPr>
          <w:rStyle w:val="Code"/>
        </w:rPr>
        <w:t>}</w:t>
      </w:r>
      <w:r>
        <w:rPr>
          <w:rStyle w:val="Code"/>
        </w:rPr>
        <w:t>_fmt6c</w:t>
      </w:r>
      <w:r w:rsidR="00A76F88">
        <w:rPr>
          <w:rStyle w:val="Code"/>
        </w:rPr>
        <w:t>_cov60</w:t>
      </w:r>
      <w:r w:rsidRPr="00B80AA7">
        <w:rPr>
          <w:rStyle w:val="Code"/>
        </w:rPr>
        <w:t>.t</w:t>
      </w:r>
      <w:r>
        <w:rPr>
          <w:rStyle w:val="Code"/>
        </w:rPr>
        <w:t>sv</w:t>
      </w:r>
      <w:r>
        <w:t>.</w:t>
      </w:r>
      <w:r w:rsidR="004716CB">
        <w:t xml:space="preserve"> Note that a new column was inserted as column number 14 (1-based indexing). The columns will now be as follows: </w:t>
      </w:r>
      <w:r w:rsidR="004716CB" w:rsidRPr="00E43DEC">
        <w:t>qseqid</w:t>
      </w:r>
      <w:r w:rsidR="004716CB">
        <w:t>,</w:t>
      </w:r>
      <w:r w:rsidR="004716CB" w:rsidRPr="00E43DEC">
        <w:t xml:space="preserve"> sseqid</w:t>
      </w:r>
      <w:r w:rsidR="004716CB">
        <w:t>,</w:t>
      </w:r>
      <w:r w:rsidR="004716CB" w:rsidRPr="00E43DEC">
        <w:t xml:space="preserve"> pident</w:t>
      </w:r>
      <w:r w:rsidR="004716CB">
        <w:t>,</w:t>
      </w:r>
      <w:r w:rsidR="004716CB" w:rsidRPr="00E43DEC">
        <w:t xml:space="preserve"> length</w:t>
      </w:r>
      <w:r w:rsidR="004716CB">
        <w:t>,</w:t>
      </w:r>
      <w:r w:rsidR="004716CB" w:rsidRPr="00E43DEC">
        <w:t xml:space="preserve"> evalue</w:t>
      </w:r>
      <w:r w:rsidR="004716CB">
        <w:t>,</w:t>
      </w:r>
      <w:r w:rsidR="004716CB" w:rsidRPr="00E43DEC">
        <w:t xml:space="preserve"> qframe</w:t>
      </w:r>
      <w:r w:rsidR="004716CB">
        <w:t>,</w:t>
      </w:r>
      <w:r w:rsidR="004716CB" w:rsidRPr="00E43DEC">
        <w:t xml:space="preserve"> qlen</w:t>
      </w:r>
      <w:r w:rsidR="004716CB">
        <w:t>,</w:t>
      </w:r>
      <w:r w:rsidR="004716CB" w:rsidRPr="00E43DEC">
        <w:t xml:space="preserve"> qstart</w:t>
      </w:r>
      <w:r w:rsidR="004716CB">
        <w:t>,</w:t>
      </w:r>
      <w:r w:rsidR="004716CB" w:rsidRPr="00E43DEC">
        <w:t xml:space="preserve"> qend</w:t>
      </w:r>
      <w:r w:rsidR="004716CB">
        <w:t>,</w:t>
      </w:r>
      <w:r w:rsidR="004716CB" w:rsidRPr="00E43DEC">
        <w:t xml:space="preserve"> sframe</w:t>
      </w:r>
      <w:r w:rsidR="004716CB">
        <w:t>,</w:t>
      </w:r>
      <w:r w:rsidR="004716CB" w:rsidRPr="00E43DEC">
        <w:t xml:space="preserve"> slen</w:t>
      </w:r>
      <w:r w:rsidR="004716CB">
        <w:t>,</w:t>
      </w:r>
      <w:r w:rsidR="004716CB" w:rsidRPr="00E43DEC">
        <w:t xml:space="preserve"> sstart</w:t>
      </w:r>
      <w:r w:rsidR="004716CB">
        <w:t>,</w:t>
      </w:r>
      <w:r w:rsidR="004716CB" w:rsidRPr="00E43DEC">
        <w:t xml:space="preserve"> send</w:t>
      </w:r>
      <w:r w:rsidR="004716CB">
        <w:t>,</w:t>
      </w:r>
      <w:r w:rsidR="004716CB" w:rsidRPr="00E43DEC">
        <w:t xml:space="preserve"> </w:t>
      </w:r>
      <w:r w:rsidR="004716CB">
        <w:t xml:space="preserve">scov, </w:t>
      </w:r>
      <w:r w:rsidR="004716CB" w:rsidRPr="00E43DEC">
        <w:t>qseq</w:t>
      </w:r>
      <w:r w:rsidR="004716CB">
        <w:t>,</w:t>
      </w:r>
      <w:r w:rsidR="004716CB" w:rsidRPr="00E43DEC">
        <w:t xml:space="preserve"> </w:t>
      </w:r>
      <w:r w:rsidR="004716CB">
        <w:t xml:space="preserve">and </w:t>
      </w:r>
      <w:r w:rsidR="004716CB" w:rsidRPr="00E43DEC">
        <w:t>sseq</w:t>
      </w:r>
      <w:r w:rsidR="004716CB">
        <w:t>.</w:t>
      </w:r>
    </w:p>
    <w:p w14:paraId="211E9274" w14:textId="77777777" w:rsidR="00A76F88" w:rsidRDefault="00A76F88" w:rsidP="00DB1B08">
      <w:pPr>
        <w:ind w:left="360"/>
      </w:pPr>
    </w:p>
    <w:p w14:paraId="2CE53113" w14:textId="77777777" w:rsidR="00DB1B08" w:rsidRDefault="00DB1B08" w:rsidP="00B759D6">
      <w:pPr>
        <w:ind w:left="360"/>
        <w:outlineLvl w:val="0"/>
        <w:rPr>
          <w:b/>
        </w:rPr>
      </w:pPr>
      <w:bookmarkStart w:id="43" w:name="_Toc1506864"/>
      <w:r>
        <w:rPr>
          <w:b/>
        </w:rPr>
        <w:t>Code</w:t>
      </w:r>
      <w:r w:rsidRPr="00BE0660">
        <w:rPr>
          <w:b/>
        </w:rPr>
        <w:t>:</w:t>
      </w:r>
      <w:bookmarkEnd w:id="43"/>
    </w:p>
    <w:p w14:paraId="6F9883EF" w14:textId="77777777" w:rsidR="00DB1B08" w:rsidRDefault="00DB1B08" w:rsidP="00DB1B08">
      <w:pPr>
        <w:ind w:left="360"/>
        <w:rPr>
          <w:b/>
        </w:rPr>
      </w:pPr>
    </w:p>
    <w:p w14:paraId="490A6674" w14:textId="77777777" w:rsidR="00DB1B08" w:rsidRDefault="00DB1B08" w:rsidP="00B759D6">
      <w:pPr>
        <w:ind w:left="720"/>
        <w:outlineLvl w:val="0"/>
        <w:rPr>
          <w:i/>
        </w:rPr>
      </w:pPr>
      <w:bookmarkStart w:id="44" w:name="_Toc1506865"/>
      <w:r>
        <w:rPr>
          <w:i/>
        </w:rPr>
        <w:t xml:space="preserve">Bash </w:t>
      </w:r>
      <w:r w:rsidRPr="008607F5">
        <w:rPr>
          <w:i/>
        </w:rPr>
        <w:t>Command</w:t>
      </w:r>
      <w:bookmarkEnd w:id="44"/>
    </w:p>
    <w:p w14:paraId="2F094915" w14:textId="77777777" w:rsidR="00DB1B08" w:rsidRPr="00402B03" w:rsidRDefault="00DB1B08" w:rsidP="00DB1B08">
      <w:pPr>
        <w:ind w:left="720"/>
        <w:rPr>
          <w:b/>
        </w:rPr>
      </w:pPr>
    </w:p>
    <w:p w14:paraId="12457569"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0DB5FB43"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750312"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sidR="00A76F88">
        <w:rPr>
          <w:rStyle w:val="Code"/>
          <w:szCs w:val="20"/>
        </w:rPr>
        <w:t>_fmt6c.tsv</w:t>
      </w:r>
      <w:r w:rsidRPr="00E43DEC">
        <w:rPr>
          <w:rStyle w:val="Code"/>
          <w:szCs w:val="20"/>
        </w:rPr>
        <w:t>"`</w:t>
      </w:r>
      <w:r w:rsidRPr="00402B03">
        <w:rPr>
          <w:rStyle w:val="Code"/>
          <w:szCs w:val="20"/>
        </w:rPr>
        <w:tab/>
      </w:r>
      <w:r>
        <w:rPr>
          <w:rStyle w:val="Code"/>
          <w:szCs w:val="20"/>
        </w:rPr>
        <w:tab/>
      </w:r>
    </w:p>
    <w:p w14:paraId="39039930" w14:textId="77777777" w:rsidR="00DB1B08"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A18A37F" w14:textId="77777777" w:rsidR="00DB1B08" w:rsidRDefault="00DB1B0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A76F88">
        <w:rPr>
          <w:rStyle w:val="Code"/>
          <w:szCs w:val="20"/>
        </w:rPr>
        <w:t xml:space="preserve">awk -f </w:t>
      </w:r>
      <w:r w:rsidR="00A76F88" w:rsidRPr="00A76F88">
        <w:rPr>
          <w:rStyle w:val="Code"/>
          <w:szCs w:val="20"/>
        </w:rPr>
        <w:t>subCovCutoff60.awk</w:t>
      </w:r>
      <w:r w:rsidR="00A76F88">
        <w:rPr>
          <w:rStyle w:val="Code"/>
          <w:szCs w:val="20"/>
        </w:rPr>
        <w:t xml:space="preserve"> \</w:t>
      </w:r>
    </w:p>
    <w:p w14:paraId="7E452FE6"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"${ifn}" \</w:t>
      </w:r>
    </w:p>
    <w:p w14:paraId="3F4B98EB" w14:textId="77777777" w:rsidR="00A76F88"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"blast_results/${ACCESSON}_fmt6c_cov60.tsv"</w:t>
      </w:r>
    </w:p>
    <w:p w14:paraId="52364DB4" w14:textId="77777777" w:rsidR="00A76F88" w:rsidRPr="00402B03" w:rsidRDefault="00A76F88" w:rsidP="00A76F8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84FE688" w14:textId="77777777" w:rsidR="00DB1B08" w:rsidRPr="00402B03" w:rsidRDefault="00DB1B08" w:rsidP="00DB1B08">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A76F88">
        <w:rPr>
          <w:rStyle w:val="Code"/>
          <w:szCs w:val="20"/>
        </w:rPr>
        <w:t>blast_results</w:t>
      </w:r>
      <w:r>
        <w:rPr>
          <w:rStyle w:val="Code"/>
          <w:szCs w:val="20"/>
        </w:rPr>
        <w:t>/*</w:t>
      </w:r>
      <w:r w:rsidR="00A76F88">
        <w:rPr>
          <w:rStyle w:val="Code"/>
          <w:szCs w:val="20"/>
        </w:rPr>
        <w:t>_fmt6c.tsv</w:t>
      </w:r>
      <w:r w:rsidRPr="00402B03">
        <w:rPr>
          <w:rStyle w:val="Code"/>
          <w:szCs w:val="20"/>
        </w:rPr>
        <w:t>)</w:t>
      </w:r>
    </w:p>
    <w:p w14:paraId="7C4BB7B5" w14:textId="77777777" w:rsidR="00DB1B08" w:rsidRPr="00402B03" w:rsidRDefault="00DB1B08" w:rsidP="00DB1B08">
      <w:pPr>
        <w:ind w:left="720"/>
      </w:pPr>
    </w:p>
    <w:p w14:paraId="7FD3A5D1" w14:textId="77777777" w:rsidR="00DB1B08" w:rsidRPr="00423256" w:rsidRDefault="00A76F88" w:rsidP="00B759D6">
      <w:pPr>
        <w:ind w:left="720"/>
        <w:outlineLvl w:val="0"/>
        <w:rPr>
          <w:i/>
        </w:rPr>
      </w:pPr>
      <w:bookmarkStart w:id="45" w:name="_Toc1506866"/>
      <w:r>
        <w:rPr>
          <w:i/>
        </w:rPr>
        <w:t>AWK Script (subCovCutoff60.awk)</w:t>
      </w:r>
      <w:bookmarkEnd w:id="45"/>
    </w:p>
    <w:p w14:paraId="758D47EC" w14:textId="77777777" w:rsidR="00DB1B08" w:rsidRDefault="00DB1B08" w:rsidP="00DB1B08">
      <w:pPr>
        <w:ind w:left="720"/>
      </w:pPr>
    </w:p>
    <w:p w14:paraId="480D127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lastRenderedPageBreak/>
        <w:t>#! /bin/awk -f</w:t>
      </w:r>
    </w:p>
    <w:p w14:paraId="3889F7B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FF1A9FC"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6" w:name="_Toc1506867"/>
      <w:r w:rsidRPr="004716CB">
        <w:rPr>
          <w:rStyle w:val="Code"/>
          <w:szCs w:val="20"/>
        </w:rPr>
        <w:t>BEGIN {</w:t>
      </w:r>
      <w:bookmarkEnd w:id="46"/>
    </w:p>
    <w:p w14:paraId="1512F5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FS="\t";</w:t>
      </w:r>
    </w:p>
    <w:p w14:paraId="135B382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OFS="\t";</w:t>
      </w:r>
    </w:p>
    <w:p w14:paraId="2D858AA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ORS="\n";</w:t>
      </w:r>
    </w:p>
    <w:p w14:paraId="77241C4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count=0;</w:t>
      </w:r>
    </w:p>
    <w:p w14:paraId="3F5CB45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27E650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F5F8E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685ACDCC"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 4 = length, 11 = slen, scov = length / slen</w:t>
      </w:r>
    </w:p>
    <w:p w14:paraId="7E95EC10"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scov = $4 / $11;</w:t>
      </w:r>
    </w:p>
    <w:p w14:paraId="588E23A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if (scov &gt;= 0.6)</w:t>
      </w:r>
    </w:p>
    <w:p w14:paraId="5FFB025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3B962F7B"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count += 1</w:t>
      </w:r>
    </w:p>
    <w:p w14:paraId="0BA8540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3AC824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 keep 1-13, add new column, keep 14-15 (will become 15-16)</w:t>
      </w:r>
    </w:p>
    <w:p w14:paraId="1C0EFA0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(i = 1; i &lt;= 13; i++)</w:t>
      </w:r>
    </w:p>
    <w:p w14:paraId="059A60F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0E85D033"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t>printf "%s", $i OFS;</w:t>
      </w:r>
    </w:p>
    <w:p w14:paraId="3E90F56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A23C8E2"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DE7D17"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printf "%f", scov OFS;</w:t>
      </w:r>
    </w:p>
    <w:p w14:paraId="57719FEA"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D10B591"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for (i = 14; i &lt;= NF; i++)</w:t>
      </w:r>
    </w:p>
    <w:p w14:paraId="4512422F"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6881DBF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r>
      <w:r w:rsidRPr="004716CB">
        <w:rPr>
          <w:rStyle w:val="Code"/>
          <w:szCs w:val="20"/>
        </w:rPr>
        <w:tab/>
        <w:t xml:space="preserve">printf "%s", $i (i == </w:t>
      </w:r>
      <w:proofErr w:type="gramStart"/>
      <w:r w:rsidRPr="004716CB">
        <w:rPr>
          <w:rStyle w:val="Code"/>
          <w:szCs w:val="20"/>
        </w:rPr>
        <w:t>NF ?</w:t>
      </w:r>
      <w:proofErr w:type="gramEnd"/>
      <w:r w:rsidRPr="004716CB">
        <w:rPr>
          <w:rStyle w:val="Code"/>
          <w:szCs w:val="20"/>
        </w:rPr>
        <w:t xml:space="preserve"> </w:t>
      </w:r>
      <w:proofErr w:type="gramStart"/>
      <w:r w:rsidRPr="004716CB">
        <w:rPr>
          <w:rStyle w:val="Code"/>
          <w:szCs w:val="20"/>
        </w:rPr>
        <w:t>ORS :</w:t>
      </w:r>
      <w:proofErr w:type="gramEnd"/>
      <w:r w:rsidRPr="004716CB">
        <w:rPr>
          <w:rStyle w:val="Code"/>
          <w:szCs w:val="20"/>
        </w:rPr>
        <w:t xml:space="preserve"> OFS);</w:t>
      </w:r>
    </w:p>
    <w:p w14:paraId="58E16DB9"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r>
      <w:r w:rsidRPr="004716CB">
        <w:rPr>
          <w:rStyle w:val="Code"/>
          <w:szCs w:val="20"/>
        </w:rPr>
        <w:tab/>
        <w:t>}</w:t>
      </w:r>
    </w:p>
    <w:p w14:paraId="5B3B32DD"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w:t>
      </w:r>
    </w:p>
    <w:p w14:paraId="091B2E44"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72CAA258"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2C2FA49" w14:textId="77777777" w:rsidR="004716CB" w:rsidRPr="004716CB" w:rsidRDefault="004716CB"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47" w:name="_Toc1506868"/>
      <w:r w:rsidRPr="004716CB">
        <w:rPr>
          <w:rStyle w:val="Code"/>
          <w:szCs w:val="20"/>
        </w:rPr>
        <w:t>END {</w:t>
      </w:r>
      <w:bookmarkEnd w:id="47"/>
    </w:p>
    <w:p w14:paraId="6D08A725" w14:textId="77777777" w:rsidR="004716CB"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ab/>
        <w:t>print FILENAME ": " count &gt; "/dev/stderr";</w:t>
      </w:r>
    </w:p>
    <w:p w14:paraId="0001347A" w14:textId="77777777" w:rsidR="00DB1B08" w:rsidRPr="004716CB" w:rsidRDefault="004716CB" w:rsidP="004716C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716CB">
        <w:rPr>
          <w:rStyle w:val="Code"/>
          <w:szCs w:val="20"/>
        </w:rPr>
        <w:t>}</w:t>
      </w:r>
    </w:p>
    <w:p w14:paraId="4946CD83" w14:textId="77777777" w:rsidR="00DB1B08" w:rsidRDefault="00DB1B08" w:rsidP="00DB1B08"/>
    <w:p w14:paraId="3C470657" w14:textId="77777777" w:rsidR="00E43DEC" w:rsidRDefault="00E43DEC" w:rsidP="00DB1B08"/>
    <w:p w14:paraId="0BCB0097" w14:textId="77777777" w:rsidR="0083100B" w:rsidRDefault="0083100B" w:rsidP="0003771C">
      <w:pPr>
        <w:ind w:left="720"/>
      </w:pPr>
    </w:p>
    <w:p w14:paraId="05E25130" w14:textId="77777777" w:rsidR="005A6A9C" w:rsidRDefault="005A6A9C" w:rsidP="0003771C">
      <w:pPr>
        <w:ind w:left="720"/>
        <w:sectPr w:rsidR="005A6A9C" w:rsidSect="00402B03">
          <w:pgSz w:w="12240" w:h="15840"/>
          <w:pgMar w:top="720" w:right="720" w:bottom="720" w:left="720" w:header="720" w:footer="720" w:gutter="0"/>
          <w:cols w:space="720"/>
          <w:docGrid w:linePitch="360"/>
        </w:sectPr>
      </w:pPr>
    </w:p>
    <w:p w14:paraId="565157FB" w14:textId="43B0E423" w:rsidR="005A6A9C" w:rsidRPr="00BE0660" w:rsidRDefault="005A6A9C" w:rsidP="00B759D6">
      <w:pPr>
        <w:outlineLvl w:val="0"/>
        <w:rPr>
          <w:b/>
          <w:sz w:val="28"/>
          <w:szCs w:val="28"/>
        </w:rPr>
      </w:pPr>
      <w:bookmarkStart w:id="48" w:name="_Toc1506869"/>
      <w:r>
        <w:rPr>
          <w:b/>
          <w:sz w:val="28"/>
          <w:szCs w:val="28"/>
        </w:rPr>
        <w:lastRenderedPageBreak/>
        <w:t xml:space="preserve">Step </w:t>
      </w:r>
      <w:r w:rsidR="002E3724">
        <w:rPr>
          <w:b/>
          <w:sz w:val="28"/>
          <w:szCs w:val="28"/>
        </w:rPr>
        <w:t>8</w:t>
      </w:r>
      <w:r w:rsidRPr="00BE0660">
        <w:rPr>
          <w:b/>
          <w:sz w:val="28"/>
          <w:szCs w:val="28"/>
        </w:rPr>
        <w:t>.</w:t>
      </w:r>
      <w:r>
        <w:rPr>
          <w:b/>
          <w:sz w:val="28"/>
          <w:szCs w:val="28"/>
        </w:rPr>
        <w:t xml:space="preserve"> </w:t>
      </w:r>
      <w:r w:rsidR="003A6962">
        <w:rPr>
          <w:b/>
          <w:sz w:val="28"/>
          <w:szCs w:val="28"/>
        </w:rPr>
        <w:t>Add Incompatibility Group as Column to BLAST Results</w:t>
      </w:r>
      <w:bookmarkEnd w:id="48"/>
    </w:p>
    <w:p w14:paraId="09A92535" w14:textId="77777777" w:rsidR="005A6A9C" w:rsidRDefault="005A6A9C" w:rsidP="005A6A9C"/>
    <w:p w14:paraId="390520BF" w14:textId="77777777" w:rsidR="005A6A9C" w:rsidRDefault="005A6A9C" w:rsidP="005A6A9C">
      <w:pPr>
        <w:ind w:left="360"/>
      </w:pPr>
      <w:r w:rsidRPr="00BE0660">
        <w:rPr>
          <w:b/>
        </w:rPr>
        <w:t>Input:</w:t>
      </w:r>
      <w:r>
        <w:t xml:space="preserve"> Tab-separated value files. Each contains the results from blasting the sequence of a single accession against the incompatibility groups BLAST database. </w:t>
      </w:r>
      <w:r w:rsidR="005F7C04">
        <w:t xml:space="preserve">It has an added column with the subject coverage and has only records with coverage &gt;60%. </w:t>
      </w:r>
      <w:r>
        <w:t xml:space="preserve">Assume they are in the directory </w:t>
      </w:r>
      <w:r>
        <w:rPr>
          <w:rStyle w:val="Code"/>
        </w:rPr>
        <w:t>blast_results</w:t>
      </w:r>
      <w:r>
        <w:t xml:space="preserve"> and </w:t>
      </w:r>
      <w:r w:rsidR="00862B48">
        <w:t xml:space="preserve">they </w:t>
      </w:r>
      <w:r>
        <w:t xml:space="preserve">are named after the pattern </w:t>
      </w:r>
      <w:r w:rsidRPr="00852180">
        <w:rPr>
          <w:rStyle w:val="Code"/>
        </w:rPr>
        <w:t>${</w:t>
      </w:r>
      <w:r>
        <w:rPr>
          <w:rStyle w:val="Code"/>
        </w:rPr>
        <w:t>ACCESSION</w:t>
      </w:r>
      <w:r w:rsidRPr="00852180">
        <w:rPr>
          <w:rStyle w:val="Code"/>
        </w:rPr>
        <w:t>}</w:t>
      </w:r>
      <w:r>
        <w:rPr>
          <w:rStyle w:val="Code"/>
        </w:rPr>
        <w:t>_fmt6c</w:t>
      </w:r>
      <w:r w:rsidR="005F7C04">
        <w:rPr>
          <w:rStyle w:val="Code"/>
        </w:rPr>
        <w:t>_cov60</w:t>
      </w:r>
      <w:r>
        <w:rPr>
          <w:rStyle w:val="Code"/>
        </w:rPr>
        <w:t>.tsv</w:t>
      </w:r>
      <w:r>
        <w:t>.</w:t>
      </w:r>
    </w:p>
    <w:p w14:paraId="14C60599" w14:textId="77777777" w:rsidR="005A6A9C" w:rsidRDefault="005A6A9C" w:rsidP="005A6A9C"/>
    <w:p w14:paraId="0BD179A1" w14:textId="77777777" w:rsidR="005A6A9C" w:rsidRDefault="005A6A9C" w:rsidP="005A6A9C">
      <w:pPr>
        <w:ind w:left="360"/>
      </w:pPr>
      <w:r w:rsidRPr="00BE0660">
        <w:rPr>
          <w:b/>
        </w:rPr>
        <w:t>Output:</w:t>
      </w:r>
      <w:r>
        <w:t xml:space="preserve"> One tab-separated value file for each input file. Each file is a copy of its respective input file except </w:t>
      </w:r>
      <w:r w:rsidR="005F7C04">
        <w:t xml:space="preserve">that an additional column is added. This column has the family or root of the incompatibility group from column </w:t>
      </w:r>
      <w:r w:rsidR="00C03F34">
        <w:t>#2 (sseqid)</w:t>
      </w:r>
      <w:r>
        <w:t xml:space="preserve">. The files will be in a directory called </w:t>
      </w:r>
      <w:r>
        <w:rPr>
          <w:rStyle w:val="Code"/>
        </w:rPr>
        <w:t>blast_results</w:t>
      </w:r>
      <w:r>
        <w:t xml:space="preserve"> and named after the pattern </w:t>
      </w:r>
      <w:r w:rsidRPr="00B80AA7">
        <w:rPr>
          <w:rStyle w:val="Code"/>
        </w:rPr>
        <w:t>${</w:t>
      </w:r>
      <w:r>
        <w:rPr>
          <w:rStyle w:val="Code"/>
        </w:rPr>
        <w:t>ACCESSION</w:t>
      </w:r>
      <w:r w:rsidRPr="00B80AA7">
        <w:rPr>
          <w:rStyle w:val="Code"/>
        </w:rPr>
        <w:t>}</w:t>
      </w:r>
      <w:r>
        <w:rPr>
          <w:rStyle w:val="Code"/>
        </w:rPr>
        <w:t>_fmt6c_cov60</w:t>
      </w:r>
      <w:r w:rsidR="006E6F4A">
        <w:rPr>
          <w:rStyle w:val="Code"/>
        </w:rPr>
        <w:t>_fam</w:t>
      </w:r>
      <w:r w:rsidRPr="00B80AA7">
        <w:rPr>
          <w:rStyle w:val="Code"/>
        </w:rPr>
        <w:t>.t</w:t>
      </w:r>
      <w:r>
        <w:rPr>
          <w:rStyle w:val="Code"/>
        </w:rPr>
        <w:t>sv</w:t>
      </w:r>
      <w:r>
        <w:t>. Note that a new column was inserted as column number</w:t>
      </w:r>
      <w:r w:rsidR="006E6F4A">
        <w:t xml:space="preserve"> 3</w:t>
      </w:r>
      <w:r>
        <w:t xml:space="preserve"> (1-based indexing). The columns will now be as follows: </w:t>
      </w:r>
      <w:r w:rsidRPr="00E43DEC">
        <w:t>qseqid</w:t>
      </w:r>
      <w:r>
        <w:t>,</w:t>
      </w:r>
      <w:r w:rsidRPr="00E43DEC">
        <w:t xml:space="preserve"> sseqid</w:t>
      </w:r>
      <w:r>
        <w:t>,</w:t>
      </w:r>
      <w:r w:rsidRPr="00E43DEC">
        <w:t xml:space="preserve"> </w:t>
      </w:r>
      <w:r w:rsidR="006E6F4A">
        <w:t xml:space="preserve">fam, </w:t>
      </w:r>
      <w:r w:rsidRPr="00E43DEC">
        <w:t>pident</w:t>
      </w:r>
      <w:r>
        <w:t>,</w:t>
      </w:r>
      <w:r w:rsidRPr="00E43DEC">
        <w:t xml:space="preserve"> length</w:t>
      </w:r>
      <w:r>
        <w:t>,</w:t>
      </w:r>
      <w:r w:rsidRPr="00E43DEC">
        <w:t xml:space="preserve"> evalue</w:t>
      </w:r>
      <w:r>
        <w:t>,</w:t>
      </w:r>
      <w:r w:rsidRPr="00E43DEC">
        <w:t xml:space="preserve"> qframe</w:t>
      </w:r>
      <w:r>
        <w:t>,</w:t>
      </w:r>
      <w:r w:rsidRPr="00E43DEC">
        <w:t xml:space="preserve"> qlen</w:t>
      </w:r>
      <w:r>
        <w:t>,</w:t>
      </w:r>
      <w:r w:rsidRPr="00E43DEC">
        <w:t xml:space="preserve"> qstart</w:t>
      </w:r>
      <w:r>
        <w:t>,</w:t>
      </w:r>
      <w:r w:rsidRPr="00E43DEC">
        <w:t xml:space="preserve"> qend</w:t>
      </w:r>
      <w:r>
        <w:t>,</w:t>
      </w:r>
      <w:r w:rsidRPr="00E43DEC">
        <w:t xml:space="preserve"> sframe</w:t>
      </w:r>
      <w:r>
        <w:t>,</w:t>
      </w:r>
      <w:r w:rsidRPr="00E43DEC">
        <w:t xml:space="preserve"> slen</w:t>
      </w:r>
      <w:r>
        <w:t>,</w:t>
      </w:r>
      <w:r w:rsidRPr="00E43DEC">
        <w:t xml:space="preserve"> sstart</w:t>
      </w:r>
      <w:r>
        <w:t>,</w:t>
      </w:r>
      <w:r w:rsidRPr="00E43DEC">
        <w:t xml:space="preserve"> send</w:t>
      </w:r>
      <w:r>
        <w:t>,</w:t>
      </w:r>
      <w:r w:rsidRPr="00E43DEC">
        <w:t xml:space="preserve"> </w:t>
      </w:r>
      <w:r>
        <w:t xml:space="preserve">scov, </w:t>
      </w:r>
      <w:r w:rsidRPr="00E43DEC">
        <w:t>qseq</w:t>
      </w:r>
      <w:r>
        <w:t>,</w:t>
      </w:r>
      <w:r w:rsidRPr="00E43DEC">
        <w:t xml:space="preserve"> </w:t>
      </w:r>
      <w:r>
        <w:t xml:space="preserve">and </w:t>
      </w:r>
      <w:r w:rsidRPr="00E43DEC">
        <w:t>sseq</w:t>
      </w:r>
      <w:r>
        <w:t>.</w:t>
      </w:r>
    </w:p>
    <w:p w14:paraId="7E33CE0E" w14:textId="77777777" w:rsidR="005A6A9C" w:rsidRDefault="005A6A9C" w:rsidP="005A6A9C">
      <w:pPr>
        <w:ind w:left="360"/>
      </w:pPr>
    </w:p>
    <w:p w14:paraId="2474F49C" w14:textId="77777777" w:rsidR="005A6A9C" w:rsidRDefault="005A6A9C" w:rsidP="00B759D6">
      <w:pPr>
        <w:ind w:left="360"/>
        <w:outlineLvl w:val="0"/>
        <w:rPr>
          <w:b/>
        </w:rPr>
      </w:pPr>
      <w:bookmarkStart w:id="49" w:name="_Toc1506870"/>
      <w:r>
        <w:rPr>
          <w:b/>
        </w:rPr>
        <w:t>Code</w:t>
      </w:r>
      <w:r w:rsidRPr="00BE0660">
        <w:rPr>
          <w:b/>
        </w:rPr>
        <w:t>:</w:t>
      </w:r>
      <w:bookmarkEnd w:id="49"/>
    </w:p>
    <w:p w14:paraId="35D8D286" w14:textId="77777777" w:rsidR="005A6A9C" w:rsidRDefault="005A6A9C" w:rsidP="005A6A9C">
      <w:pPr>
        <w:ind w:left="360"/>
        <w:rPr>
          <w:b/>
        </w:rPr>
      </w:pPr>
    </w:p>
    <w:p w14:paraId="5A112DF4" w14:textId="77777777" w:rsidR="005A6A9C" w:rsidRDefault="005A6A9C" w:rsidP="00B759D6">
      <w:pPr>
        <w:ind w:left="720"/>
        <w:outlineLvl w:val="0"/>
        <w:rPr>
          <w:i/>
        </w:rPr>
      </w:pPr>
      <w:bookmarkStart w:id="50" w:name="_Toc1506871"/>
      <w:r>
        <w:rPr>
          <w:i/>
        </w:rPr>
        <w:t xml:space="preserve">Bash </w:t>
      </w:r>
      <w:r w:rsidRPr="008607F5">
        <w:rPr>
          <w:i/>
        </w:rPr>
        <w:t>Command</w:t>
      </w:r>
      <w:bookmarkEnd w:id="50"/>
    </w:p>
    <w:p w14:paraId="601CCA39" w14:textId="77777777" w:rsidR="005A6A9C" w:rsidRPr="00402B03" w:rsidRDefault="005A6A9C" w:rsidP="005A6A9C">
      <w:pPr>
        <w:ind w:left="720"/>
        <w:rPr>
          <w:b/>
        </w:rPr>
      </w:pPr>
    </w:p>
    <w:p w14:paraId="4B86CBB7"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0D42119C"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AAA5741"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Pr>
          <w:rStyle w:val="Code"/>
          <w:szCs w:val="20"/>
        </w:rPr>
        <w:t>_fmt6c</w:t>
      </w:r>
      <w:r w:rsidR="00DA134F">
        <w:rPr>
          <w:rStyle w:val="Code"/>
          <w:szCs w:val="20"/>
        </w:rPr>
        <w:t>_cov60</w:t>
      </w:r>
      <w:r>
        <w:rPr>
          <w:rStyle w:val="Code"/>
          <w:szCs w:val="20"/>
        </w:rPr>
        <w:t>.tsv</w:t>
      </w:r>
      <w:r w:rsidRPr="00E43DEC">
        <w:rPr>
          <w:rStyle w:val="Code"/>
          <w:szCs w:val="20"/>
        </w:rPr>
        <w:t>"`</w:t>
      </w:r>
      <w:r w:rsidRPr="00402B03">
        <w:rPr>
          <w:rStyle w:val="Code"/>
          <w:szCs w:val="20"/>
        </w:rPr>
        <w:tab/>
      </w:r>
      <w:r>
        <w:rPr>
          <w:rStyle w:val="Code"/>
          <w:szCs w:val="20"/>
        </w:rPr>
        <w:tab/>
      </w:r>
    </w:p>
    <w:p w14:paraId="33E21A54"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18C776"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awk -f </w:t>
      </w:r>
      <w:r w:rsidR="00DA134F" w:rsidRPr="00DA134F">
        <w:rPr>
          <w:rStyle w:val="Code"/>
          <w:szCs w:val="20"/>
        </w:rPr>
        <w:t>addFamCol</w:t>
      </w:r>
      <w:r w:rsidRPr="00A76F88">
        <w:rPr>
          <w:rStyle w:val="Code"/>
          <w:szCs w:val="20"/>
        </w:rPr>
        <w:t>.awk</w:t>
      </w:r>
      <w:r>
        <w:rPr>
          <w:rStyle w:val="Code"/>
          <w:szCs w:val="20"/>
        </w:rPr>
        <w:t xml:space="preserve"> \</w:t>
      </w:r>
    </w:p>
    <w:p w14:paraId="45A89D29"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"${ifn}" \</w:t>
      </w:r>
    </w:p>
    <w:p w14:paraId="70A1F693" w14:textId="77777777" w:rsidR="005A6A9C"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"blast_results/${ACCESSON}_fmt6c_cov60</w:t>
      </w:r>
      <w:r w:rsidR="00DA134F">
        <w:rPr>
          <w:rStyle w:val="Code"/>
          <w:szCs w:val="20"/>
        </w:rPr>
        <w:t>_fam</w:t>
      </w:r>
      <w:r>
        <w:rPr>
          <w:rStyle w:val="Code"/>
          <w:szCs w:val="20"/>
        </w:rPr>
        <w:t>.tsv"</w:t>
      </w:r>
    </w:p>
    <w:p w14:paraId="107D4696"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109B299" w14:textId="77777777" w:rsidR="005A6A9C" w:rsidRPr="00402B03" w:rsidRDefault="005A6A9C" w:rsidP="005A6A9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blast_results/*_fmt6c</w:t>
      </w:r>
      <w:r w:rsidR="00DA134F">
        <w:rPr>
          <w:rStyle w:val="Code"/>
          <w:szCs w:val="20"/>
        </w:rPr>
        <w:t>_cov60</w:t>
      </w:r>
      <w:r>
        <w:rPr>
          <w:rStyle w:val="Code"/>
          <w:szCs w:val="20"/>
        </w:rPr>
        <w:t>.tsv</w:t>
      </w:r>
      <w:r w:rsidRPr="00402B03">
        <w:rPr>
          <w:rStyle w:val="Code"/>
          <w:szCs w:val="20"/>
        </w:rPr>
        <w:t>)</w:t>
      </w:r>
    </w:p>
    <w:p w14:paraId="5C1563B5" w14:textId="77777777" w:rsidR="005A6A9C" w:rsidRPr="00402B03" w:rsidRDefault="005A6A9C" w:rsidP="005A6A9C">
      <w:pPr>
        <w:ind w:left="720"/>
      </w:pPr>
    </w:p>
    <w:p w14:paraId="3B9F0593" w14:textId="77777777" w:rsidR="005A6A9C" w:rsidRPr="00423256" w:rsidRDefault="005A6A9C" w:rsidP="00B759D6">
      <w:pPr>
        <w:ind w:left="720"/>
        <w:outlineLvl w:val="0"/>
        <w:rPr>
          <w:i/>
        </w:rPr>
      </w:pPr>
      <w:bookmarkStart w:id="51" w:name="_Toc1506872"/>
      <w:r>
        <w:rPr>
          <w:i/>
        </w:rPr>
        <w:t>AWK Script (</w:t>
      </w:r>
      <w:r w:rsidR="00DA134F">
        <w:rPr>
          <w:i/>
        </w:rPr>
        <w:t>addFamCol</w:t>
      </w:r>
      <w:r>
        <w:rPr>
          <w:i/>
        </w:rPr>
        <w:t>.awk)</w:t>
      </w:r>
      <w:bookmarkEnd w:id="51"/>
    </w:p>
    <w:p w14:paraId="5EA5A4AE" w14:textId="77777777" w:rsidR="005A6A9C" w:rsidRDefault="005A6A9C" w:rsidP="005A6A9C">
      <w:pPr>
        <w:ind w:left="720"/>
      </w:pPr>
    </w:p>
    <w:p w14:paraId="13AB7D9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 /bin/awk -f</w:t>
      </w:r>
    </w:p>
    <w:p w14:paraId="34FE675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ECF721D" w14:textId="77777777" w:rsidR="00562F85" w:rsidRPr="00562F85" w:rsidRDefault="00562F85" w:rsidP="00B759D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52" w:name="_Toc1506873"/>
      <w:r w:rsidRPr="00562F85">
        <w:rPr>
          <w:rStyle w:val="Code"/>
          <w:szCs w:val="20"/>
        </w:rPr>
        <w:t>BEGIN {</w:t>
      </w:r>
      <w:bookmarkEnd w:id="52"/>
    </w:p>
    <w:p w14:paraId="17597F8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FS="\t";</w:t>
      </w:r>
    </w:p>
    <w:p w14:paraId="5F7E3256"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OFS="\t";</w:t>
      </w:r>
    </w:p>
    <w:p w14:paraId="075DF45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ORS="\n";</w:t>
      </w:r>
    </w:p>
    <w:p w14:paraId="3A73AB6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0283B40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9D9AE7"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664C52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 2 = subject_id, keep 1-2, add new column, keep 3-16 (will become 4-17)</w:t>
      </w:r>
    </w:p>
    <w:p w14:paraId="18F8A8E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(i = 1; i &lt;= 2; i++)</w:t>
      </w:r>
    </w:p>
    <w:p w14:paraId="1673FCE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7ABB28F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t>printf "%s", $i OFS;</w:t>
      </w:r>
    </w:p>
    <w:p w14:paraId="791EE11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30AE486F"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91DA7C3"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 xml:space="preserve">printf "%s", </w:t>
      </w:r>
      <w:proofErr w:type="gramStart"/>
      <w:r w:rsidRPr="00562F85">
        <w:rPr>
          <w:rStyle w:val="Code"/>
          <w:szCs w:val="20"/>
        </w:rPr>
        <w:t>gensub(</w:t>
      </w:r>
      <w:proofErr w:type="gramEnd"/>
      <w:r w:rsidRPr="00562F85">
        <w:rPr>
          <w:rStyle w:val="Code"/>
          <w:szCs w:val="20"/>
        </w:rPr>
        <w:t>/^([^(_]+).*$/, "\\1", "-1", $2) OFS;</w:t>
      </w:r>
    </w:p>
    <w:p w14:paraId="71B9AAB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AD74E99"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for (i = 3; i &lt;= NF; i++)</w:t>
      </w:r>
    </w:p>
    <w:p w14:paraId="30EF4A3B"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66FF7CA4"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r>
      <w:r w:rsidRPr="00562F85">
        <w:rPr>
          <w:rStyle w:val="Code"/>
          <w:szCs w:val="20"/>
        </w:rPr>
        <w:tab/>
        <w:t xml:space="preserve">printf "%s", $i (i == </w:t>
      </w:r>
      <w:proofErr w:type="gramStart"/>
      <w:r w:rsidRPr="00562F85">
        <w:rPr>
          <w:rStyle w:val="Code"/>
          <w:szCs w:val="20"/>
        </w:rPr>
        <w:t>NF ?</w:t>
      </w:r>
      <w:proofErr w:type="gramEnd"/>
      <w:r w:rsidRPr="00562F85">
        <w:rPr>
          <w:rStyle w:val="Code"/>
          <w:szCs w:val="20"/>
        </w:rPr>
        <w:t xml:space="preserve"> </w:t>
      </w:r>
      <w:proofErr w:type="gramStart"/>
      <w:r w:rsidRPr="00562F85">
        <w:rPr>
          <w:rStyle w:val="Code"/>
          <w:szCs w:val="20"/>
        </w:rPr>
        <w:t>ORS :</w:t>
      </w:r>
      <w:proofErr w:type="gramEnd"/>
      <w:r w:rsidRPr="00562F85">
        <w:rPr>
          <w:rStyle w:val="Code"/>
          <w:szCs w:val="20"/>
        </w:rPr>
        <w:t xml:space="preserve"> OFS);</w:t>
      </w:r>
    </w:p>
    <w:p w14:paraId="725D9D28" w14:textId="77777777" w:rsidR="00562F85"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ab/>
        <w:t>}</w:t>
      </w:r>
    </w:p>
    <w:p w14:paraId="0C62F1DC" w14:textId="77777777" w:rsidR="005A6A9C" w:rsidRPr="00562F85" w:rsidRDefault="00562F85" w:rsidP="00562F8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62F85">
        <w:rPr>
          <w:rStyle w:val="Code"/>
          <w:szCs w:val="20"/>
        </w:rPr>
        <w:t>}</w:t>
      </w:r>
    </w:p>
    <w:p w14:paraId="4AE52ECE" w14:textId="77777777" w:rsidR="0092299E" w:rsidRDefault="0092299E" w:rsidP="005A6A9C">
      <w:pPr>
        <w:ind w:left="720"/>
        <w:sectPr w:rsidR="0092299E" w:rsidSect="00402B03">
          <w:pgSz w:w="12240" w:h="15840"/>
          <w:pgMar w:top="720" w:right="720" w:bottom="720" w:left="720" w:header="720" w:footer="720" w:gutter="0"/>
          <w:cols w:space="720"/>
          <w:docGrid w:linePitch="360"/>
        </w:sectPr>
      </w:pPr>
    </w:p>
    <w:p w14:paraId="55418347" w14:textId="10FD75F8" w:rsidR="0092299E" w:rsidRPr="00BE0660" w:rsidRDefault="0092299E" w:rsidP="00B759D6">
      <w:pPr>
        <w:outlineLvl w:val="0"/>
        <w:rPr>
          <w:b/>
          <w:sz w:val="28"/>
          <w:szCs w:val="28"/>
        </w:rPr>
      </w:pPr>
      <w:bookmarkStart w:id="53" w:name="_Toc1506874"/>
      <w:r>
        <w:rPr>
          <w:b/>
          <w:sz w:val="28"/>
          <w:szCs w:val="28"/>
        </w:rPr>
        <w:lastRenderedPageBreak/>
        <w:t xml:space="preserve">Step </w:t>
      </w:r>
      <w:r w:rsidR="007A22FE">
        <w:rPr>
          <w:b/>
          <w:sz w:val="28"/>
          <w:szCs w:val="28"/>
        </w:rPr>
        <w:t>9</w:t>
      </w:r>
      <w:r w:rsidRPr="00BE0660">
        <w:rPr>
          <w:b/>
          <w:sz w:val="28"/>
          <w:szCs w:val="28"/>
        </w:rPr>
        <w:t>.</w:t>
      </w:r>
      <w:r>
        <w:rPr>
          <w:b/>
          <w:sz w:val="28"/>
          <w:szCs w:val="28"/>
        </w:rPr>
        <w:t xml:space="preserve"> </w:t>
      </w:r>
      <w:r w:rsidR="0050757E">
        <w:rPr>
          <w:b/>
          <w:sz w:val="28"/>
          <w:szCs w:val="28"/>
        </w:rPr>
        <w:t>Filter Best Matches</w:t>
      </w:r>
      <w:r w:rsidR="004E6487">
        <w:rPr>
          <w:b/>
          <w:sz w:val="28"/>
          <w:szCs w:val="28"/>
        </w:rPr>
        <w:t xml:space="preserve"> in BLAST Results</w:t>
      </w:r>
      <w:bookmarkEnd w:id="53"/>
    </w:p>
    <w:p w14:paraId="4D5630F4" w14:textId="77777777" w:rsidR="0092299E" w:rsidRDefault="0092299E" w:rsidP="0092299E"/>
    <w:p w14:paraId="7EA0EBA2" w14:textId="77777777" w:rsidR="0092299E" w:rsidRDefault="0092299E" w:rsidP="0092299E">
      <w:pPr>
        <w:ind w:left="360"/>
      </w:pPr>
      <w:r w:rsidRPr="00BE0660">
        <w:rPr>
          <w:b/>
        </w:rPr>
        <w:t>Input:</w:t>
      </w:r>
      <w:r>
        <w:t xml:space="preserve"> Tab-separated value files. Each contains the results from blasting the sequence of a single accession against the incompatibility groups BLAST database. It has </w:t>
      </w:r>
      <w:r w:rsidR="00DE0E0F">
        <w:t>two</w:t>
      </w:r>
      <w:r>
        <w:t xml:space="preserve"> added column</w:t>
      </w:r>
      <w:r w:rsidR="00DE0E0F">
        <w:t>s</w:t>
      </w:r>
      <w:r>
        <w:t xml:space="preserve"> with the subject coverage </w:t>
      </w:r>
      <w:r w:rsidR="004816B9">
        <w:t>(</w:t>
      </w:r>
      <w:r>
        <w:t>and has only records with coverage &gt;60%</w:t>
      </w:r>
      <w:r w:rsidR="004816B9">
        <w:t xml:space="preserve">) and </w:t>
      </w:r>
      <w:r w:rsidR="004A4DE6">
        <w:t>family</w:t>
      </w:r>
      <w:r>
        <w:t xml:space="preserve">. Assume they are in the directory </w:t>
      </w:r>
      <w:r>
        <w:rPr>
          <w:rStyle w:val="Code"/>
        </w:rPr>
        <w:t>blast_results</w:t>
      </w:r>
      <w:r w:rsidR="00DF616E">
        <w:t xml:space="preserve"> and</w:t>
      </w:r>
      <w:r>
        <w:t xml:space="preserve"> are named after the pattern </w:t>
      </w:r>
      <w:r w:rsidRPr="00852180">
        <w:rPr>
          <w:rStyle w:val="Code"/>
        </w:rPr>
        <w:t>${</w:t>
      </w:r>
      <w:r>
        <w:rPr>
          <w:rStyle w:val="Code"/>
        </w:rPr>
        <w:t>ACCESSION</w:t>
      </w:r>
      <w:r w:rsidRPr="00852180">
        <w:rPr>
          <w:rStyle w:val="Code"/>
        </w:rPr>
        <w:t>}</w:t>
      </w:r>
      <w:r>
        <w:rPr>
          <w:rStyle w:val="Code"/>
        </w:rPr>
        <w:t>_fmt6c_cov60</w:t>
      </w:r>
      <w:r w:rsidR="007D4CD9">
        <w:rPr>
          <w:rStyle w:val="Code"/>
        </w:rPr>
        <w:t>_fam</w:t>
      </w:r>
      <w:r>
        <w:rPr>
          <w:rStyle w:val="Code"/>
        </w:rPr>
        <w:t>.tsv</w:t>
      </w:r>
      <w:r>
        <w:t>.</w:t>
      </w:r>
    </w:p>
    <w:p w14:paraId="7E7CB4BD" w14:textId="77777777" w:rsidR="0092299E" w:rsidRDefault="0092299E" w:rsidP="0092299E"/>
    <w:p w14:paraId="112E9F7D" w14:textId="77777777" w:rsidR="0092299E" w:rsidRDefault="0092299E" w:rsidP="0092299E">
      <w:pPr>
        <w:ind w:left="360"/>
      </w:pPr>
      <w:r w:rsidRPr="00BE0660">
        <w:rPr>
          <w:b/>
        </w:rPr>
        <w:t>Output:</w:t>
      </w:r>
      <w:r>
        <w:t xml:space="preserve"> One tab-separated value file for each input file. Each file is a copy of its respective input file except that </w:t>
      </w:r>
      <w:r w:rsidR="00603560">
        <w:t>some results are omitted. The “best” results are retained. “Best” is defined as the result(s) with the highest percent</w:t>
      </w:r>
      <w:r w:rsidR="00D412B2">
        <w:t xml:space="preserve"> identity and those that have percent identities within only</w:t>
      </w:r>
      <w:r w:rsidR="007E7218">
        <w:t xml:space="preserve"> 1 percent </w:t>
      </w:r>
      <w:r w:rsidR="00862B48">
        <w:t xml:space="preserve">of </w:t>
      </w:r>
      <w:r w:rsidR="007E7218">
        <w:t>the highest one.</w:t>
      </w:r>
      <w:r>
        <w:t xml:space="preserve"> The files will be in a directory called </w:t>
      </w:r>
      <w:r>
        <w:rPr>
          <w:rStyle w:val="Code"/>
        </w:rPr>
        <w:t>blast_results</w:t>
      </w:r>
      <w:r>
        <w:t xml:space="preserve"> and named after the pattern </w:t>
      </w:r>
      <w:r w:rsidRPr="00B80AA7">
        <w:rPr>
          <w:rStyle w:val="Code"/>
        </w:rPr>
        <w:t>${</w:t>
      </w:r>
      <w:r>
        <w:rPr>
          <w:rStyle w:val="Code"/>
        </w:rPr>
        <w:t>ACCESSION</w:t>
      </w:r>
      <w:r w:rsidRPr="00B80AA7">
        <w:rPr>
          <w:rStyle w:val="Code"/>
        </w:rPr>
        <w:t>}</w:t>
      </w:r>
      <w:r>
        <w:rPr>
          <w:rStyle w:val="Code"/>
        </w:rPr>
        <w:t>_fmt6c_cov60_fam</w:t>
      </w:r>
      <w:r w:rsidR="00DF616E">
        <w:rPr>
          <w:rStyle w:val="Code"/>
        </w:rPr>
        <w:t>_best</w:t>
      </w:r>
      <w:r w:rsidRPr="00B80AA7">
        <w:rPr>
          <w:rStyle w:val="Code"/>
        </w:rPr>
        <w:t>.t</w:t>
      </w:r>
      <w:r>
        <w:rPr>
          <w:rStyle w:val="Code"/>
        </w:rPr>
        <w:t>sv</w:t>
      </w:r>
      <w:r>
        <w:t xml:space="preserve">. </w:t>
      </w:r>
      <w:r w:rsidR="00B027B6">
        <w:t>As in the input file, t</w:t>
      </w:r>
      <w:r>
        <w:t xml:space="preserve">he columns will be as follows: </w:t>
      </w:r>
      <w:r w:rsidRPr="00E43DEC">
        <w:t>qseqid</w:t>
      </w:r>
      <w:r>
        <w:t>,</w:t>
      </w:r>
      <w:r w:rsidRPr="00E43DEC">
        <w:t xml:space="preserve"> sseqid</w:t>
      </w:r>
      <w:r>
        <w:t>,</w:t>
      </w:r>
      <w:r w:rsidRPr="00E43DEC">
        <w:t xml:space="preserve"> </w:t>
      </w:r>
      <w:r>
        <w:t xml:space="preserve">fam, </w:t>
      </w:r>
      <w:r w:rsidRPr="00E43DEC">
        <w:t>pident</w:t>
      </w:r>
      <w:r>
        <w:t>,</w:t>
      </w:r>
      <w:r w:rsidRPr="00E43DEC">
        <w:t xml:space="preserve"> length</w:t>
      </w:r>
      <w:r>
        <w:t>,</w:t>
      </w:r>
      <w:r w:rsidRPr="00E43DEC">
        <w:t xml:space="preserve"> evalue</w:t>
      </w:r>
      <w:r>
        <w:t>,</w:t>
      </w:r>
      <w:r w:rsidRPr="00E43DEC">
        <w:t xml:space="preserve"> qframe</w:t>
      </w:r>
      <w:r>
        <w:t>,</w:t>
      </w:r>
      <w:r w:rsidRPr="00E43DEC">
        <w:t xml:space="preserve"> qlen</w:t>
      </w:r>
      <w:r>
        <w:t>,</w:t>
      </w:r>
      <w:r w:rsidRPr="00E43DEC">
        <w:t xml:space="preserve"> qstart</w:t>
      </w:r>
      <w:r>
        <w:t>,</w:t>
      </w:r>
      <w:r w:rsidRPr="00E43DEC">
        <w:t xml:space="preserve"> qend</w:t>
      </w:r>
      <w:r>
        <w:t>,</w:t>
      </w:r>
      <w:r w:rsidRPr="00E43DEC">
        <w:t xml:space="preserve"> sframe</w:t>
      </w:r>
      <w:r>
        <w:t>,</w:t>
      </w:r>
      <w:r w:rsidRPr="00E43DEC">
        <w:t xml:space="preserve"> slen</w:t>
      </w:r>
      <w:r>
        <w:t>,</w:t>
      </w:r>
      <w:r w:rsidRPr="00E43DEC">
        <w:t xml:space="preserve"> sstart</w:t>
      </w:r>
      <w:r>
        <w:t>,</w:t>
      </w:r>
      <w:r w:rsidRPr="00E43DEC">
        <w:t xml:space="preserve"> send</w:t>
      </w:r>
      <w:r>
        <w:t>,</w:t>
      </w:r>
      <w:r w:rsidRPr="00E43DEC">
        <w:t xml:space="preserve"> </w:t>
      </w:r>
      <w:r>
        <w:t xml:space="preserve">scov, </w:t>
      </w:r>
      <w:r w:rsidRPr="00E43DEC">
        <w:t>qseq</w:t>
      </w:r>
      <w:r>
        <w:t>,</w:t>
      </w:r>
      <w:r w:rsidRPr="00E43DEC">
        <w:t xml:space="preserve"> </w:t>
      </w:r>
      <w:r>
        <w:t xml:space="preserve">and </w:t>
      </w:r>
      <w:r w:rsidRPr="00E43DEC">
        <w:t>sseq</w:t>
      </w:r>
      <w:r>
        <w:t>.</w:t>
      </w:r>
    </w:p>
    <w:p w14:paraId="44A93662" w14:textId="77777777" w:rsidR="0092299E" w:rsidRDefault="0092299E" w:rsidP="0092299E">
      <w:pPr>
        <w:ind w:left="360"/>
      </w:pPr>
    </w:p>
    <w:p w14:paraId="2A981B61" w14:textId="77777777" w:rsidR="0092299E" w:rsidRDefault="0092299E" w:rsidP="00B759D6">
      <w:pPr>
        <w:ind w:left="360"/>
        <w:outlineLvl w:val="0"/>
        <w:rPr>
          <w:b/>
        </w:rPr>
      </w:pPr>
      <w:bookmarkStart w:id="54" w:name="_Toc1506875"/>
      <w:r>
        <w:rPr>
          <w:b/>
        </w:rPr>
        <w:t>Code</w:t>
      </w:r>
      <w:r w:rsidRPr="00BE0660">
        <w:rPr>
          <w:b/>
        </w:rPr>
        <w:t>:</w:t>
      </w:r>
      <w:bookmarkEnd w:id="54"/>
    </w:p>
    <w:p w14:paraId="285F208C" w14:textId="77777777" w:rsidR="0092299E" w:rsidRDefault="0092299E" w:rsidP="0092299E">
      <w:pPr>
        <w:ind w:left="360"/>
        <w:rPr>
          <w:b/>
        </w:rPr>
      </w:pPr>
    </w:p>
    <w:p w14:paraId="64705933" w14:textId="77777777" w:rsidR="0092299E" w:rsidRDefault="0092299E" w:rsidP="00B759D6">
      <w:pPr>
        <w:ind w:left="720"/>
        <w:outlineLvl w:val="0"/>
        <w:rPr>
          <w:i/>
        </w:rPr>
      </w:pPr>
      <w:bookmarkStart w:id="55" w:name="_Toc1506876"/>
      <w:r>
        <w:rPr>
          <w:i/>
        </w:rPr>
        <w:t xml:space="preserve">Bash </w:t>
      </w:r>
      <w:r w:rsidRPr="008607F5">
        <w:rPr>
          <w:i/>
        </w:rPr>
        <w:t>Command</w:t>
      </w:r>
      <w:bookmarkEnd w:id="55"/>
    </w:p>
    <w:p w14:paraId="451AD829" w14:textId="77777777" w:rsidR="0092299E" w:rsidRPr="00402B03" w:rsidRDefault="0092299E" w:rsidP="0092299E">
      <w:pPr>
        <w:ind w:left="720"/>
        <w:rPr>
          <w:b/>
        </w:rPr>
      </w:pPr>
    </w:p>
    <w:p w14:paraId="31E3868B"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00AD60AF"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662D96A"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Pr>
          <w:rStyle w:val="Code"/>
          <w:szCs w:val="20"/>
        </w:rPr>
        <w:t>_fmt6c_cov60</w:t>
      </w:r>
      <w:r w:rsidR="00D81E2C">
        <w:rPr>
          <w:rStyle w:val="Code"/>
          <w:szCs w:val="20"/>
        </w:rPr>
        <w:t>_fam</w:t>
      </w:r>
      <w:r>
        <w:rPr>
          <w:rStyle w:val="Code"/>
          <w:szCs w:val="20"/>
        </w:rPr>
        <w:t>.tsv</w:t>
      </w:r>
      <w:r w:rsidRPr="00E43DEC">
        <w:rPr>
          <w:rStyle w:val="Code"/>
          <w:szCs w:val="20"/>
        </w:rPr>
        <w:t>"`</w:t>
      </w:r>
      <w:r w:rsidRPr="00402B03">
        <w:rPr>
          <w:rStyle w:val="Code"/>
          <w:szCs w:val="20"/>
        </w:rPr>
        <w:tab/>
      </w:r>
      <w:r>
        <w:rPr>
          <w:rStyle w:val="Code"/>
          <w:szCs w:val="20"/>
        </w:rPr>
        <w:tab/>
      </w:r>
    </w:p>
    <w:p w14:paraId="693B880E"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BDF708B"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55AEC">
        <w:rPr>
          <w:rStyle w:val="Code"/>
          <w:szCs w:val="20"/>
        </w:rPr>
        <w:t>python3 filterBestResults.py</w:t>
      </w:r>
      <w:r>
        <w:rPr>
          <w:rStyle w:val="Code"/>
          <w:szCs w:val="20"/>
        </w:rPr>
        <w:t xml:space="preserve"> \</w:t>
      </w:r>
    </w:p>
    <w:p w14:paraId="35ED526C"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"${ifn}" \</w:t>
      </w:r>
    </w:p>
    <w:p w14:paraId="6C7FCF79" w14:textId="77777777" w:rsidR="0092299E"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"blast_results/${ACCESSON}_fmt6c_cov60_fam</w:t>
      </w:r>
      <w:r w:rsidR="00655AEC">
        <w:rPr>
          <w:rStyle w:val="Code"/>
          <w:szCs w:val="20"/>
        </w:rPr>
        <w:t>_best</w:t>
      </w:r>
      <w:r>
        <w:rPr>
          <w:rStyle w:val="Code"/>
          <w:szCs w:val="20"/>
        </w:rPr>
        <w:t>.tsv"</w:t>
      </w:r>
    </w:p>
    <w:p w14:paraId="7E4757C7"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FF7331" w14:textId="77777777" w:rsidR="0092299E" w:rsidRPr="00402B03" w:rsidRDefault="0092299E" w:rsidP="0092299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blast_results/*_fmt6c_cov60</w:t>
      </w:r>
      <w:r w:rsidR="00655AEC">
        <w:rPr>
          <w:rStyle w:val="Code"/>
          <w:szCs w:val="20"/>
        </w:rPr>
        <w:t>_fam</w:t>
      </w:r>
      <w:r>
        <w:rPr>
          <w:rStyle w:val="Code"/>
          <w:szCs w:val="20"/>
        </w:rPr>
        <w:t>.tsv</w:t>
      </w:r>
      <w:r w:rsidRPr="00402B03">
        <w:rPr>
          <w:rStyle w:val="Code"/>
          <w:szCs w:val="20"/>
        </w:rPr>
        <w:t>)</w:t>
      </w:r>
    </w:p>
    <w:p w14:paraId="0FF2E90F" w14:textId="77777777" w:rsidR="0092299E" w:rsidRPr="00402B03" w:rsidRDefault="0092299E" w:rsidP="0092299E">
      <w:pPr>
        <w:ind w:left="720"/>
      </w:pPr>
    </w:p>
    <w:p w14:paraId="74E39826" w14:textId="77777777" w:rsidR="008F438F" w:rsidRDefault="008F438F" w:rsidP="00B759D6">
      <w:pPr>
        <w:ind w:left="720"/>
        <w:outlineLvl w:val="0"/>
        <w:rPr>
          <w:i/>
        </w:rPr>
      </w:pPr>
      <w:bookmarkStart w:id="56" w:name="_Toc1506877"/>
      <w:r>
        <w:rPr>
          <w:i/>
        </w:rPr>
        <w:t>Python Version</w:t>
      </w:r>
      <w:bookmarkEnd w:id="56"/>
    </w:p>
    <w:p w14:paraId="5A50D061" w14:textId="77777777" w:rsidR="008F438F" w:rsidRPr="00655AEC" w:rsidRDefault="008F438F" w:rsidP="008F438F">
      <w:pPr>
        <w:ind w:left="720"/>
      </w:pPr>
    </w:p>
    <w:p w14:paraId="69570CB3" w14:textId="77777777" w:rsidR="008F438F" w:rsidRDefault="008F438F" w:rsidP="00B759D6">
      <w:pPr>
        <w:ind w:left="720"/>
        <w:outlineLvl w:val="0"/>
      </w:pPr>
      <w:bookmarkStart w:id="57" w:name="_Toc1506878"/>
      <w:r>
        <w:t>Python 3.6.4 (https://www.python.org).</w:t>
      </w:r>
      <w:bookmarkEnd w:id="57"/>
    </w:p>
    <w:p w14:paraId="4B8F2BB5" w14:textId="77777777" w:rsidR="008F438F" w:rsidRPr="008F438F" w:rsidRDefault="008F438F" w:rsidP="0092299E">
      <w:pPr>
        <w:ind w:left="720"/>
      </w:pPr>
    </w:p>
    <w:p w14:paraId="4E8CA22F" w14:textId="77777777" w:rsidR="0092299E" w:rsidRPr="00423256" w:rsidRDefault="00870D9F" w:rsidP="00B759D6">
      <w:pPr>
        <w:ind w:left="720"/>
        <w:outlineLvl w:val="0"/>
        <w:rPr>
          <w:i/>
        </w:rPr>
      </w:pPr>
      <w:bookmarkStart w:id="58" w:name="_Toc1506879"/>
      <w:r>
        <w:rPr>
          <w:i/>
        </w:rPr>
        <w:t>Python Script</w:t>
      </w:r>
      <w:r w:rsidR="0092299E">
        <w:rPr>
          <w:i/>
        </w:rPr>
        <w:t xml:space="preserve"> (</w:t>
      </w:r>
      <w:r>
        <w:rPr>
          <w:i/>
        </w:rPr>
        <w:t>filterBestResults.py</w:t>
      </w:r>
      <w:r w:rsidR="0092299E">
        <w:rPr>
          <w:i/>
        </w:rPr>
        <w:t>)</w:t>
      </w:r>
      <w:bookmarkEnd w:id="58"/>
    </w:p>
    <w:p w14:paraId="0436C057" w14:textId="77777777" w:rsidR="005A6A9C" w:rsidRDefault="005A6A9C" w:rsidP="005A6A9C">
      <w:pPr>
        <w:ind w:left="720"/>
      </w:pPr>
    </w:p>
    <w:p w14:paraId="0200A652" w14:textId="3232FBFB" w:rsidR="00A1409B" w:rsidRDefault="00A1409B" w:rsidP="00A1409B">
      <w:pPr>
        <w:ind w:left="720"/>
      </w:pPr>
      <w:r>
        <w:t>This script has at least one line that is too long to represent in this document without sacrificing readability. Please view it in the freely-accessible online repository.</w:t>
      </w:r>
    </w:p>
    <w:p w14:paraId="25A069AD" w14:textId="77777777" w:rsidR="008F438F" w:rsidRDefault="008F438F" w:rsidP="00655AEC">
      <w:pPr>
        <w:ind w:left="720"/>
        <w:rPr>
          <w:i/>
        </w:rPr>
      </w:pPr>
    </w:p>
    <w:p w14:paraId="1602E432" w14:textId="77777777" w:rsidR="00655AEC" w:rsidRDefault="00655AEC" w:rsidP="005A6A9C">
      <w:pPr>
        <w:ind w:left="720"/>
      </w:pPr>
    </w:p>
    <w:p w14:paraId="07F91D8C" w14:textId="77777777" w:rsidR="00353604" w:rsidRDefault="00353604" w:rsidP="005A6A9C">
      <w:pPr>
        <w:ind w:left="720"/>
        <w:sectPr w:rsidR="00353604" w:rsidSect="00402B03">
          <w:pgSz w:w="12240" w:h="15840"/>
          <w:pgMar w:top="720" w:right="720" w:bottom="720" w:left="720" w:header="720" w:footer="720" w:gutter="0"/>
          <w:cols w:space="720"/>
          <w:docGrid w:linePitch="360"/>
        </w:sectPr>
      </w:pPr>
    </w:p>
    <w:p w14:paraId="7AEF2CFE" w14:textId="519C0684" w:rsidR="00F90829" w:rsidRPr="00BE0660" w:rsidRDefault="00F90829" w:rsidP="00B759D6">
      <w:pPr>
        <w:outlineLvl w:val="0"/>
        <w:rPr>
          <w:b/>
          <w:sz w:val="28"/>
          <w:szCs w:val="28"/>
        </w:rPr>
      </w:pPr>
      <w:bookmarkStart w:id="59" w:name="_Toc1506880"/>
      <w:r>
        <w:rPr>
          <w:b/>
          <w:sz w:val="28"/>
          <w:szCs w:val="28"/>
        </w:rPr>
        <w:lastRenderedPageBreak/>
        <w:t xml:space="preserve">Step </w:t>
      </w:r>
      <w:r w:rsidR="00D11B61">
        <w:rPr>
          <w:b/>
          <w:sz w:val="28"/>
          <w:szCs w:val="28"/>
        </w:rPr>
        <w:t>10</w:t>
      </w:r>
      <w:r w:rsidRPr="00BE0660">
        <w:rPr>
          <w:b/>
          <w:sz w:val="28"/>
          <w:szCs w:val="28"/>
        </w:rPr>
        <w:t>.</w:t>
      </w:r>
      <w:r>
        <w:rPr>
          <w:b/>
          <w:sz w:val="28"/>
          <w:szCs w:val="28"/>
        </w:rPr>
        <w:t xml:space="preserve"> </w:t>
      </w:r>
      <w:r w:rsidR="00C54164">
        <w:rPr>
          <w:b/>
          <w:sz w:val="28"/>
          <w:szCs w:val="28"/>
        </w:rPr>
        <w:t>Extract Incompatibility Families</w:t>
      </w:r>
      <w:bookmarkEnd w:id="59"/>
    </w:p>
    <w:p w14:paraId="449E01C3" w14:textId="77777777" w:rsidR="00F90829" w:rsidRDefault="00F90829" w:rsidP="00F90829"/>
    <w:p w14:paraId="7CB6687B" w14:textId="77777777" w:rsidR="00F90829" w:rsidRDefault="00F90829" w:rsidP="00F90829">
      <w:pPr>
        <w:ind w:left="360"/>
      </w:pPr>
      <w:r w:rsidRPr="00BE0660">
        <w:rPr>
          <w:b/>
        </w:rPr>
        <w:t>Input:</w:t>
      </w:r>
      <w:r>
        <w:t xml:space="preserve"> Tab-separated value files. Each contains the results from blasting the sequence of a single accession against the incompatibility groups BLAST database. It has two added columns with the subject coverage (and has only records with coverage &gt;60%) and family. </w:t>
      </w:r>
      <w:r w:rsidR="00163A84">
        <w:t xml:space="preserve">Only the “best” results remain. </w:t>
      </w:r>
      <w:r>
        <w:t xml:space="preserve">Assume they are in the directory </w:t>
      </w:r>
      <w:r>
        <w:rPr>
          <w:rStyle w:val="Code"/>
        </w:rPr>
        <w:t>blast_results</w:t>
      </w:r>
      <w:r>
        <w:t xml:space="preserve"> and are named after the pattern </w:t>
      </w:r>
      <w:r w:rsidRPr="00852180">
        <w:rPr>
          <w:rStyle w:val="Code"/>
        </w:rPr>
        <w:t>${</w:t>
      </w:r>
      <w:r>
        <w:rPr>
          <w:rStyle w:val="Code"/>
        </w:rPr>
        <w:t>ACCESSION</w:t>
      </w:r>
      <w:r w:rsidRPr="00852180">
        <w:rPr>
          <w:rStyle w:val="Code"/>
        </w:rPr>
        <w:t>}</w:t>
      </w:r>
      <w:r>
        <w:rPr>
          <w:rStyle w:val="Code"/>
        </w:rPr>
        <w:t>_fmt6c_cov60</w:t>
      </w:r>
      <w:r w:rsidR="00916C0B">
        <w:rPr>
          <w:rStyle w:val="Code"/>
        </w:rPr>
        <w:t>_fam_best</w:t>
      </w:r>
      <w:r>
        <w:rPr>
          <w:rStyle w:val="Code"/>
        </w:rPr>
        <w:t>.tsv</w:t>
      </w:r>
      <w:r>
        <w:t>.</w:t>
      </w:r>
    </w:p>
    <w:p w14:paraId="7CD3444B" w14:textId="77777777" w:rsidR="00F90829" w:rsidRDefault="00F90829" w:rsidP="00F90829"/>
    <w:p w14:paraId="4FEFFD23" w14:textId="77777777" w:rsidR="00F90829" w:rsidRDefault="00F90829" w:rsidP="00F90829">
      <w:pPr>
        <w:ind w:left="360"/>
      </w:pPr>
      <w:r w:rsidRPr="00BE0660">
        <w:rPr>
          <w:b/>
        </w:rPr>
        <w:t>Output:</w:t>
      </w:r>
      <w:r>
        <w:t xml:space="preserve"> One file for each input file. Each file is a </w:t>
      </w:r>
      <w:r w:rsidR="007D4CD9">
        <w:t>line-delimited list of incompatibility group roots/families</w:t>
      </w:r>
      <w:r>
        <w:t xml:space="preserve">. The files will be in a directory called </w:t>
      </w:r>
      <w:r>
        <w:rPr>
          <w:rStyle w:val="Code"/>
        </w:rPr>
        <w:t>blast_results</w:t>
      </w:r>
      <w:r>
        <w:t xml:space="preserve"> and named after the pattern </w:t>
      </w:r>
      <w:r w:rsidRPr="00B80AA7">
        <w:rPr>
          <w:rStyle w:val="Code"/>
        </w:rPr>
        <w:t>${</w:t>
      </w:r>
      <w:r>
        <w:rPr>
          <w:rStyle w:val="Code"/>
        </w:rPr>
        <w:t>ACCESSION</w:t>
      </w:r>
      <w:r w:rsidRPr="00B80AA7">
        <w:rPr>
          <w:rStyle w:val="Code"/>
        </w:rPr>
        <w:t>}</w:t>
      </w:r>
      <w:r>
        <w:rPr>
          <w:rStyle w:val="Code"/>
        </w:rPr>
        <w:t>_</w:t>
      </w:r>
      <w:proofErr w:type="gramStart"/>
      <w:r w:rsidR="009D2F17">
        <w:rPr>
          <w:rStyle w:val="Code"/>
        </w:rPr>
        <w:t>families</w:t>
      </w:r>
      <w:r w:rsidRPr="00B80AA7">
        <w:rPr>
          <w:rStyle w:val="Code"/>
        </w:rPr>
        <w:t>.</w:t>
      </w:r>
      <w:r w:rsidR="009D2F17">
        <w:rPr>
          <w:rStyle w:val="Code"/>
        </w:rPr>
        <w:t>list</w:t>
      </w:r>
      <w:proofErr w:type="gramEnd"/>
      <w:r w:rsidR="00746635">
        <w:t>.</w:t>
      </w:r>
    </w:p>
    <w:p w14:paraId="44CF0659" w14:textId="77777777" w:rsidR="00F90829" w:rsidRDefault="00F90829" w:rsidP="00F90829">
      <w:pPr>
        <w:ind w:left="360"/>
      </w:pPr>
    </w:p>
    <w:p w14:paraId="55336DFB" w14:textId="77777777" w:rsidR="00F90829" w:rsidRDefault="00F90829" w:rsidP="00B759D6">
      <w:pPr>
        <w:ind w:left="360"/>
        <w:outlineLvl w:val="0"/>
        <w:rPr>
          <w:b/>
        </w:rPr>
      </w:pPr>
      <w:bookmarkStart w:id="60" w:name="_Toc1506881"/>
      <w:r>
        <w:rPr>
          <w:b/>
        </w:rPr>
        <w:t>Code</w:t>
      </w:r>
      <w:r w:rsidRPr="00BE0660">
        <w:rPr>
          <w:b/>
        </w:rPr>
        <w:t>:</w:t>
      </w:r>
      <w:bookmarkEnd w:id="60"/>
    </w:p>
    <w:p w14:paraId="310F145F" w14:textId="77777777" w:rsidR="00F90829" w:rsidRDefault="00F90829" w:rsidP="00F90829">
      <w:pPr>
        <w:ind w:left="360"/>
        <w:rPr>
          <w:b/>
        </w:rPr>
      </w:pPr>
    </w:p>
    <w:p w14:paraId="2A8D405A" w14:textId="77777777" w:rsidR="00F90829" w:rsidRDefault="00F90829" w:rsidP="00B759D6">
      <w:pPr>
        <w:ind w:left="720"/>
        <w:outlineLvl w:val="0"/>
        <w:rPr>
          <w:i/>
        </w:rPr>
      </w:pPr>
      <w:bookmarkStart w:id="61" w:name="_Toc1506882"/>
      <w:r>
        <w:rPr>
          <w:i/>
        </w:rPr>
        <w:t xml:space="preserve">Bash </w:t>
      </w:r>
      <w:r w:rsidRPr="008607F5">
        <w:rPr>
          <w:i/>
        </w:rPr>
        <w:t>Command</w:t>
      </w:r>
      <w:bookmarkEnd w:id="61"/>
    </w:p>
    <w:p w14:paraId="07EA8D3F" w14:textId="77777777" w:rsidR="00F90829" w:rsidRPr="00402B03" w:rsidRDefault="00F90829" w:rsidP="00F90829">
      <w:pPr>
        <w:ind w:left="720"/>
        <w:rPr>
          <w:b/>
        </w:rPr>
      </w:pPr>
    </w:p>
    <w:p w14:paraId="4C39677A"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514398FF"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29515B22"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Pr>
          <w:rStyle w:val="Code"/>
          <w:szCs w:val="20"/>
        </w:rPr>
        <w:t>_fmt6c_cov60</w:t>
      </w:r>
      <w:r w:rsidR="00D81E2C">
        <w:rPr>
          <w:rStyle w:val="Code"/>
          <w:szCs w:val="20"/>
        </w:rPr>
        <w:t>_fam_best</w:t>
      </w:r>
      <w:r>
        <w:rPr>
          <w:rStyle w:val="Code"/>
          <w:szCs w:val="20"/>
        </w:rPr>
        <w:t>.tsv</w:t>
      </w:r>
      <w:r w:rsidRPr="00E43DEC">
        <w:rPr>
          <w:rStyle w:val="Code"/>
          <w:szCs w:val="20"/>
        </w:rPr>
        <w:t>"`</w:t>
      </w:r>
      <w:r w:rsidRPr="00402B03">
        <w:rPr>
          <w:rStyle w:val="Code"/>
          <w:szCs w:val="20"/>
        </w:rPr>
        <w:tab/>
      </w:r>
      <w:r>
        <w:rPr>
          <w:rStyle w:val="Code"/>
          <w:szCs w:val="20"/>
        </w:rPr>
        <w:tab/>
      </w:r>
    </w:p>
    <w:p w14:paraId="312201CB" w14:textId="77777777" w:rsidR="00F90829"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0AB8571" w14:textId="77777777" w:rsidR="00F90829" w:rsidRDefault="00F90829"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F24D3F">
        <w:rPr>
          <w:rStyle w:val="Code"/>
          <w:szCs w:val="20"/>
        </w:rPr>
        <w:t>cut -f 3</w:t>
      </w:r>
      <w:r>
        <w:rPr>
          <w:rStyle w:val="Code"/>
          <w:szCs w:val="20"/>
        </w:rPr>
        <w:t xml:space="preserve"> "${ifn}" \</w:t>
      </w:r>
    </w:p>
    <w:p w14:paraId="4F2AF879"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sort \</w:t>
      </w:r>
    </w:p>
    <w:p w14:paraId="3E8B0B2E" w14:textId="77777777" w:rsidR="00F24D3F" w:rsidRDefault="00F24D3F" w:rsidP="00F24D3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uniq \</w:t>
      </w:r>
    </w:p>
    <w:p w14:paraId="7738C51D" w14:textId="77777777" w:rsidR="00F90829" w:rsidRDefault="00F24D3F"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 xml:space="preserve">&gt; </w:t>
      </w:r>
      <w:r w:rsidR="005609CA">
        <w:rPr>
          <w:rStyle w:val="Code"/>
          <w:szCs w:val="20"/>
        </w:rPr>
        <w:t>blast_results/</w:t>
      </w:r>
      <w:r>
        <w:rPr>
          <w:rStyle w:val="Code"/>
          <w:szCs w:val="20"/>
        </w:rPr>
        <w:t>"</w:t>
      </w:r>
      <w:r w:rsidR="00F90829">
        <w:rPr>
          <w:rStyle w:val="Code"/>
          <w:szCs w:val="20"/>
        </w:rPr>
        <w:t>${ACCESSON}</w:t>
      </w:r>
      <w:r>
        <w:rPr>
          <w:rStyle w:val="Code"/>
          <w:szCs w:val="20"/>
        </w:rPr>
        <w:t>_</w:t>
      </w:r>
      <w:proofErr w:type="gramStart"/>
      <w:r>
        <w:rPr>
          <w:rStyle w:val="Code"/>
          <w:szCs w:val="20"/>
        </w:rPr>
        <w:t>families.list</w:t>
      </w:r>
      <w:proofErr w:type="gramEnd"/>
      <w:r w:rsidR="00F90829">
        <w:rPr>
          <w:rStyle w:val="Code"/>
          <w:szCs w:val="20"/>
        </w:rPr>
        <w:t>"</w:t>
      </w:r>
    </w:p>
    <w:p w14:paraId="57EEEED5"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4D409E" w14:textId="77777777" w:rsidR="00F90829" w:rsidRPr="00402B03" w:rsidRDefault="00F90829" w:rsidP="00F9082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blast_results/*_fmt6c_cov60_fam</w:t>
      </w:r>
      <w:r w:rsidR="00F24D3F">
        <w:rPr>
          <w:rStyle w:val="Code"/>
          <w:szCs w:val="20"/>
        </w:rPr>
        <w:t>_best</w:t>
      </w:r>
      <w:r>
        <w:rPr>
          <w:rStyle w:val="Code"/>
          <w:szCs w:val="20"/>
        </w:rPr>
        <w:t>.tsv</w:t>
      </w:r>
      <w:r w:rsidRPr="00402B03">
        <w:rPr>
          <w:rStyle w:val="Code"/>
          <w:szCs w:val="20"/>
        </w:rPr>
        <w:t>)</w:t>
      </w:r>
    </w:p>
    <w:p w14:paraId="22B49BB5" w14:textId="77777777" w:rsidR="00F90829" w:rsidRDefault="00F90829" w:rsidP="00F90829">
      <w:pPr>
        <w:ind w:left="720"/>
      </w:pPr>
    </w:p>
    <w:p w14:paraId="05C62BF9" w14:textId="77777777" w:rsidR="009D656D" w:rsidRDefault="009D656D" w:rsidP="00F90829">
      <w:pPr>
        <w:ind w:left="720"/>
      </w:pPr>
    </w:p>
    <w:p w14:paraId="1E91B24C" w14:textId="77777777" w:rsidR="009D656D" w:rsidRDefault="009D656D" w:rsidP="00F90829">
      <w:pPr>
        <w:ind w:left="720"/>
      </w:pPr>
    </w:p>
    <w:p w14:paraId="5671C1FC" w14:textId="77777777" w:rsidR="009D656D" w:rsidRDefault="009D656D" w:rsidP="00837F7C">
      <w:pPr>
        <w:sectPr w:rsidR="009D656D" w:rsidSect="00402B03">
          <w:pgSz w:w="12240" w:h="15840"/>
          <w:pgMar w:top="720" w:right="720" w:bottom="720" w:left="720" w:header="720" w:footer="720" w:gutter="0"/>
          <w:cols w:space="720"/>
          <w:docGrid w:linePitch="360"/>
        </w:sectPr>
      </w:pPr>
    </w:p>
    <w:p w14:paraId="652BB91C" w14:textId="0D757DEE" w:rsidR="00CC563A" w:rsidRPr="00BE0660" w:rsidRDefault="00CC563A" w:rsidP="00CC563A">
      <w:pPr>
        <w:outlineLvl w:val="0"/>
        <w:rPr>
          <w:b/>
          <w:sz w:val="28"/>
          <w:szCs w:val="28"/>
        </w:rPr>
      </w:pPr>
      <w:bookmarkStart w:id="62" w:name="_Toc1506883"/>
      <w:r>
        <w:rPr>
          <w:b/>
          <w:sz w:val="28"/>
          <w:szCs w:val="28"/>
        </w:rPr>
        <w:lastRenderedPageBreak/>
        <w:t>Step 1</w:t>
      </w:r>
      <w:r w:rsidR="00D11B61">
        <w:rPr>
          <w:b/>
          <w:sz w:val="28"/>
          <w:szCs w:val="28"/>
        </w:rPr>
        <w:t>1</w:t>
      </w:r>
      <w:r w:rsidRPr="00BE0660">
        <w:rPr>
          <w:b/>
          <w:sz w:val="28"/>
          <w:szCs w:val="28"/>
        </w:rPr>
        <w:t>.</w:t>
      </w:r>
      <w:r>
        <w:rPr>
          <w:b/>
          <w:sz w:val="28"/>
          <w:szCs w:val="28"/>
        </w:rPr>
        <w:t xml:space="preserve"> </w:t>
      </w:r>
      <w:r w:rsidRPr="00CC563A">
        <w:rPr>
          <w:b/>
          <w:sz w:val="28"/>
          <w:szCs w:val="28"/>
        </w:rPr>
        <w:t>Extract Sequencing Technologies</w:t>
      </w:r>
      <w:bookmarkEnd w:id="62"/>
    </w:p>
    <w:p w14:paraId="59695BD6" w14:textId="77777777" w:rsidR="00CC563A" w:rsidRDefault="00CC563A" w:rsidP="00CC563A"/>
    <w:p w14:paraId="39F4F377" w14:textId="77777777" w:rsidR="00CC563A" w:rsidRDefault="00CC563A" w:rsidP="00CC563A">
      <w:pPr>
        <w:ind w:left="360"/>
      </w:pPr>
      <w:r w:rsidRPr="00BE0660">
        <w:rPr>
          <w:b/>
        </w:rPr>
        <w:t>Input:</w:t>
      </w:r>
      <w:r>
        <w:t xml:space="preserve"> </w:t>
      </w:r>
      <w:r w:rsidR="0013124B">
        <w:t>GenBank files for each plasmid</w:t>
      </w:r>
      <w:r>
        <w:t xml:space="preserve">. </w:t>
      </w:r>
      <w:r w:rsidR="0013124B">
        <w:t>We a</w:t>
      </w:r>
      <w:r>
        <w:t xml:space="preserve">ssume they are in the directory </w:t>
      </w:r>
      <w:r w:rsidR="0013124B">
        <w:rPr>
          <w:rStyle w:val="Code"/>
        </w:rPr>
        <w:t>plasmid_gb</w:t>
      </w:r>
      <w:r>
        <w:t xml:space="preserve"> and they are named after the pattern </w:t>
      </w:r>
      <w:r w:rsidRPr="00852180">
        <w:rPr>
          <w:rStyle w:val="Code"/>
        </w:rPr>
        <w:t>${</w:t>
      </w:r>
      <w:r>
        <w:rPr>
          <w:rStyle w:val="Code"/>
        </w:rPr>
        <w:t>ACCESSION</w:t>
      </w:r>
      <w:r w:rsidR="0013124B">
        <w:rPr>
          <w:rStyle w:val="Code"/>
        </w:rPr>
        <w:t>}</w:t>
      </w:r>
      <w:r>
        <w:rPr>
          <w:rStyle w:val="Code"/>
        </w:rPr>
        <w:t>.</w:t>
      </w:r>
      <w:r w:rsidR="0013124B">
        <w:rPr>
          <w:rStyle w:val="Code"/>
        </w:rPr>
        <w:t>gb</w:t>
      </w:r>
      <w:r>
        <w:t>.</w:t>
      </w:r>
    </w:p>
    <w:p w14:paraId="052CE417" w14:textId="77777777" w:rsidR="00CC563A" w:rsidRDefault="00CC563A" w:rsidP="00CC563A"/>
    <w:p w14:paraId="26370140" w14:textId="77777777" w:rsidR="00CC563A" w:rsidRDefault="00CC563A" w:rsidP="00CC563A">
      <w:pPr>
        <w:ind w:left="360"/>
      </w:pPr>
      <w:r w:rsidRPr="00BE0660">
        <w:rPr>
          <w:b/>
        </w:rPr>
        <w:t>Output:</w:t>
      </w:r>
      <w:r>
        <w:t xml:space="preserve"> One tab-separated value file. </w:t>
      </w:r>
      <w:r w:rsidR="0013124B">
        <w:t>The</w:t>
      </w:r>
      <w:r>
        <w:t xml:space="preserve"> file </w:t>
      </w:r>
      <w:r w:rsidR="0013124B">
        <w:t xml:space="preserve">has one column for the accession number, one column containing the sequencing technology string taken from the GenBank file, and several columns containing counts for the various sequencing technologies and groups of technologies. The file is </w:t>
      </w:r>
      <w:r w:rsidR="0096289C">
        <w:t xml:space="preserve">assumed to be called </w:t>
      </w:r>
      <w:r w:rsidR="0096289C" w:rsidRPr="0096289C">
        <w:rPr>
          <w:rStyle w:val="Code"/>
        </w:rPr>
        <w:t>seqTechs.tsv</w:t>
      </w:r>
      <w:r w:rsidR="0096289C">
        <w:t xml:space="preserve"> in the </w:t>
      </w:r>
      <w:r w:rsidR="0096289C" w:rsidRPr="0096289C">
        <w:rPr>
          <w:rStyle w:val="Code"/>
        </w:rPr>
        <w:t>plasmid_seqTech</w:t>
      </w:r>
      <w:r w:rsidR="0096289C">
        <w:t xml:space="preserve"> directory.</w:t>
      </w:r>
      <w:r>
        <w:t xml:space="preserve"> </w:t>
      </w:r>
      <w:r w:rsidR="0096289C">
        <w:t xml:space="preserve">The columns are as follows: </w:t>
      </w:r>
      <w:r w:rsidR="0096289C" w:rsidRPr="0096289C">
        <w:t xml:space="preserve">accession, sequencing_technologies, num_total, num_short, num_long, num_illumina, num_454, num_abi, num_sanger, num_torrent, num_pacbio, </w:t>
      </w:r>
      <w:r w:rsidR="0096289C">
        <w:t xml:space="preserve">and </w:t>
      </w:r>
      <w:r w:rsidR="0096289C" w:rsidRPr="0096289C">
        <w:t>num_nanopore</w:t>
      </w:r>
      <w:r>
        <w:t>.</w:t>
      </w:r>
    </w:p>
    <w:p w14:paraId="2737C540" w14:textId="77777777" w:rsidR="00CC563A" w:rsidRDefault="00CC563A" w:rsidP="00CC563A">
      <w:pPr>
        <w:ind w:left="360"/>
      </w:pPr>
    </w:p>
    <w:p w14:paraId="2196E94A" w14:textId="77777777" w:rsidR="00CC563A" w:rsidRDefault="00CC563A" w:rsidP="00CC563A">
      <w:pPr>
        <w:ind w:left="360"/>
        <w:outlineLvl w:val="0"/>
        <w:rPr>
          <w:b/>
        </w:rPr>
      </w:pPr>
      <w:bookmarkStart w:id="63" w:name="_Toc1506884"/>
      <w:r>
        <w:rPr>
          <w:b/>
        </w:rPr>
        <w:t>Code</w:t>
      </w:r>
      <w:r w:rsidRPr="00BE0660">
        <w:rPr>
          <w:b/>
        </w:rPr>
        <w:t>:</w:t>
      </w:r>
      <w:bookmarkEnd w:id="63"/>
    </w:p>
    <w:p w14:paraId="358088D6" w14:textId="77777777" w:rsidR="00CC563A" w:rsidRDefault="00CC563A" w:rsidP="00CC563A">
      <w:pPr>
        <w:ind w:left="360"/>
        <w:rPr>
          <w:b/>
        </w:rPr>
      </w:pPr>
    </w:p>
    <w:p w14:paraId="1F0E4220" w14:textId="77777777" w:rsidR="00CC563A" w:rsidRDefault="00CC563A" w:rsidP="00CC563A">
      <w:pPr>
        <w:ind w:left="720"/>
        <w:outlineLvl w:val="0"/>
        <w:rPr>
          <w:i/>
        </w:rPr>
      </w:pPr>
      <w:bookmarkStart w:id="64" w:name="_Toc1506885"/>
      <w:r>
        <w:rPr>
          <w:i/>
        </w:rPr>
        <w:t xml:space="preserve">Bash </w:t>
      </w:r>
      <w:r w:rsidRPr="008607F5">
        <w:rPr>
          <w:i/>
        </w:rPr>
        <w:t>Command</w:t>
      </w:r>
      <w:bookmarkEnd w:id="64"/>
    </w:p>
    <w:p w14:paraId="010B8AF0" w14:textId="77777777" w:rsidR="00CC563A" w:rsidRPr="00402B03" w:rsidRDefault="00CC563A" w:rsidP="00CC563A">
      <w:pPr>
        <w:ind w:left="720"/>
        <w:rPr>
          <w:b/>
        </w:rPr>
      </w:pPr>
    </w:p>
    <w:p w14:paraId="32DDCD57"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printf "%s\t%s\t%s\t%s\t%s\t%s\t%s\t%s\t%s\t%s\t%s\t%s\n" \</w:t>
      </w:r>
    </w:p>
    <w:p w14:paraId="021B464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'accession' \</w:t>
      </w:r>
    </w:p>
    <w:p w14:paraId="6B6384DE"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'sequencing_technologies' \</w:t>
      </w:r>
    </w:p>
    <w:p w14:paraId="63ED18E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"num_total" \</w:t>
      </w:r>
    </w:p>
    <w:p w14:paraId="19E0F31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"num_short" \</w:t>
      </w:r>
    </w:p>
    <w:p w14:paraId="65D99FE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"num_long" \</w:t>
      </w:r>
    </w:p>
    <w:p w14:paraId="68D83AC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"num_illumina" \</w:t>
      </w:r>
    </w:p>
    <w:p w14:paraId="4A52F626"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"num_454" \</w:t>
      </w:r>
    </w:p>
    <w:p w14:paraId="6BB9E9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"num_abi" \</w:t>
      </w:r>
    </w:p>
    <w:p w14:paraId="5633F163"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"num_sanger" \</w:t>
      </w:r>
    </w:p>
    <w:p w14:paraId="21C05515"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"num_torrent" \</w:t>
      </w:r>
    </w:p>
    <w:p w14:paraId="6A8CD29B"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"num_pacbio" \</w:t>
      </w:r>
    </w:p>
    <w:p w14:paraId="37786531" w14:textId="77777777" w:rsidR="00CC563A" w:rsidRP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"num_nanopore" \</w:t>
      </w:r>
    </w:p>
    <w:p w14:paraId="20CEDD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C563A">
        <w:rPr>
          <w:rStyle w:val="Code"/>
          <w:szCs w:val="20"/>
        </w:rPr>
        <w:tab/>
        <w:t>&gt; "</w:t>
      </w:r>
      <w:r w:rsidR="00B00116">
        <w:rPr>
          <w:rStyle w:val="Code"/>
          <w:szCs w:val="20"/>
        </w:rPr>
        <w:t>plasmid_seqTech</w:t>
      </w:r>
      <w:r w:rsidRPr="00CC563A">
        <w:rPr>
          <w:rStyle w:val="Code"/>
          <w:szCs w:val="20"/>
        </w:rPr>
        <w:t>/seqTech.tsv"</w:t>
      </w:r>
    </w:p>
    <w:p w14:paraId="3B0D686F"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6C3568"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2E498A69"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564F9764"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 xml:space="preserve">ACCESSION=`basename "${ifn}" </w:t>
      </w:r>
      <w:r w:rsidR="00943C18">
        <w:rPr>
          <w:rStyle w:val="Code"/>
          <w:szCs w:val="20"/>
        </w:rPr>
        <w:t>".gb</w:t>
      </w:r>
      <w:r w:rsidRPr="00E43DEC">
        <w:rPr>
          <w:rStyle w:val="Code"/>
          <w:szCs w:val="20"/>
        </w:rPr>
        <w:t>"`</w:t>
      </w:r>
    </w:p>
    <w:p w14:paraId="466FA87A"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9F1F4B" w14:textId="77777777" w:rsidR="00943C18" w:rsidRDefault="00943C18"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43C18">
        <w:rPr>
          <w:rStyle w:val="Code"/>
          <w:szCs w:val="20"/>
        </w:rPr>
        <w:t xml:space="preserve">printf '%s\t' "${ACCESSION}" &gt;&gt; </w:t>
      </w:r>
      <w:r>
        <w:rPr>
          <w:rStyle w:val="Code"/>
          <w:szCs w:val="20"/>
        </w:rPr>
        <w:t>"plasmid_seqTech</w:t>
      </w:r>
      <w:r w:rsidRPr="00943C18">
        <w:rPr>
          <w:rStyle w:val="Code"/>
          <w:szCs w:val="20"/>
        </w:rPr>
        <w:t>/seqTech.tsv"</w:t>
      </w:r>
    </w:p>
    <w:p w14:paraId="27806B52"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4A1F1EC"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awk -f </w:t>
      </w:r>
      <w:r w:rsidR="00943C18">
        <w:rPr>
          <w:rStyle w:val="Code"/>
          <w:szCs w:val="20"/>
        </w:rPr>
        <w:t>sequesterSeqTech.awk</w:t>
      </w:r>
      <w:r>
        <w:rPr>
          <w:rStyle w:val="Code"/>
          <w:szCs w:val="20"/>
        </w:rPr>
        <w:t xml:space="preserve"> \</w:t>
      </w:r>
    </w:p>
    <w:p w14:paraId="53CAA900"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"${ifn}" \</w:t>
      </w:r>
    </w:p>
    <w:p w14:paraId="20C23CAB" w14:textId="77777777" w:rsidR="00CC563A"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943C18">
        <w:rPr>
          <w:rStyle w:val="Code"/>
          <w:szCs w:val="20"/>
        </w:rPr>
        <w:t>&gt;</w:t>
      </w:r>
      <w:r>
        <w:rPr>
          <w:rStyle w:val="Code"/>
          <w:szCs w:val="20"/>
        </w:rPr>
        <w:t>&gt; "</w:t>
      </w:r>
      <w:r w:rsidR="00943C18">
        <w:rPr>
          <w:rStyle w:val="Code"/>
          <w:szCs w:val="20"/>
        </w:rPr>
        <w:t>plasmid_seqTech</w:t>
      </w:r>
      <w:r>
        <w:rPr>
          <w:rStyle w:val="Code"/>
          <w:szCs w:val="20"/>
        </w:rPr>
        <w:t>/</w:t>
      </w:r>
      <w:r w:rsidR="00943C18">
        <w:rPr>
          <w:rStyle w:val="Code"/>
          <w:szCs w:val="20"/>
        </w:rPr>
        <w:t>seqTech</w:t>
      </w:r>
      <w:r>
        <w:rPr>
          <w:rStyle w:val="Code"/>
          <w:szCs w:val="20"/>
        </w:rPr>
        <w:t>.tsv"</w:t>
      </w:r>
    </w:p>
    <w:p w14:paraId="569E3387"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2B9FDB" w14:textId="77777777" w:rsidR="00CC563A" w:rsidRPr="00402B03" w:rsidRDefault="00CC563A" w:rsidP="00CC563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943C18">
        <w:rPr>
          <w:rStyle w:val="Code"/>
          <w:szCs w:val="20"/>
        </w:rPr>
        <w:t>plasmid_gb/*.gb</w:t>
      </w:r>
      <w:r w:rsidRPr="00402B03">
        <w:rPr>
          <w:rStyle w:val="Code"/>
          <w:szCs w:val="20"/>
        </w:rPr>
        <w:t>)</w:t>
      </w:r>
    </w:p>
    <w:p w14:paraId="3AA057EB" w14:textId="77777777" w:rsidR="00CC563A" w:rsidRPr="00402B03" w:rsidRDefault="00CC563A" w:rsidP="00CC563A">
      <w:pPr>
        <w:ind w:left="720"/>
      </w:pPr>
    </w:p>
    <w:p w14:paraId="3459B786" w14:textId="77889BCB" w:rsidR="00CC563A" w:rsidRDefault="00CC563A" w:rsidP="00CC563A">
      <w:pPr>
        <w:ind w:left="720"/>
        <w:outlineLvl w:val="0"/>
        <w:rPr>
          <w:i/>
        </w:rPr>
      </w:pPr>
      <w:bookmarkStart w:id="65" w:name="_Toc1506886"/>
      <w:r>
        <w:rPr>
          <w:i/>
        </w:rPr>
        <w:t>AWK Script (</w:t>
      </w:r>
      <w:r w:rsidR="002E755C">
        <w:rPr>
          <w:i/>
        </w:rPr>
        <w:t>sequesterSeqTech</w:t>
      </w:r>
      <w:r>
        <w:rPr>
          <w:i/>
        </w:rPr>
        <w:t>.awk)</w:t>
      </w:r>
      <w:bookmarkEnd w:id="65"/>
    </w:p>
    <w:p w14:paraId="4ECDB135" w14:textId="44141ED6" w:rsidR="00A1409B" w:rsidRDefault="00A1409B" w:rsidP="00CC563A">
      <w:pPr>
        <w:ind w:left="720"/>
        <w:outlineLvl w:val="0"/>
        <w:rPr>
          <w:i/>
        </w:rPr>
      </w:pPr>
    </w:p>
    <w:p w14:paraId="560E69E0" w14:textId="77777777" w:rsidR="00A1409B" w:rsidRDefault="00A1409B" w:rsidP="00A1409B">
      <w:pPr>
        <w:ind w:left="720"/>
      </w:pPr>
      <w:r>
        <w:t>This script is too long to reasonably represent in this document. Please view it in the freely-accessible online repository.</w:t>
      </w:r>
    </w:p>
    <w:p w14:paraId="52EFD6C0" w14:textId="77777777" w:rsidR="00A1409B" w:rsidRPr="00A1409B" w:rsidRDefault="00A1409B" w:rsidP="00CC563A">
      <w:pPr>
        <w:ind w:left="720"/>
        <w:outlineLvl w:val="0"/>
      </w:pPr>
    </w:p>
    <w:p w14:paraId="70E271C2" w14:textId="77777777" w:rsidR="00CC563A" w:rsidRDefault="00CC563A" w:rsidP="00CC563A">
      <w:pPr>
        <w:ind w:left="720"/>
      </w:pPr>
    </w:p>
    <w:p w14:paraId="34E32C23" w14:textId="77777777" w:rsidR="00CC563A" w:rsidRDefault="00CC563A" w:rsidP="00A1409B"/>
    <w:p w14:paraId="0A211BD3" w14:textId="77777777" w:rsidR="00CC563A" w:rsidRDefault="00CC563A" w:rsidP="005A6A9C">
      <w:pPr>
        <w:ind w:left="720"/>
      </w:pPr>
    </w:p>
    <w:p w14:paraId="333530B7" w14:textId="77777777" w:rsidR="00F2162D" w:rsidRDefault="00F2162D" w:rsidP="005A6A9C">
      <w:pPr>
        <w:ind w:left="720"/>
        <w:sectPr w:rsidR="00F2162D" w:rsidSect="00402B03">
          <w:pgSz w:w="12240" w:h="15840"/>
          <w:pgMar w:top="720" w:right="720" w:bottom="720" w:left="720" w:header="720" w:footer="720" w:gutter="0"/>
          <w:cols w:space="720"/>
          <w:docGrid w:linePitch="360"/>
        </w:sectPr>
      </w:pPr>
    </w:p>
    <w:p w14:paraId="1A9AA5C3" w14:textId="66CACC0B" w:rsidR="00F2162D" w:rsidRPr="00BE0660" w:rsidRDefault="00F2162D" w:rsidP="00F2162D">
      <w:pPr>
        <w:outlineLvl w:val="0"/>
        <w:rPr>
          <w:b/>
          <w:sz w:val="28"/>
          <w:szCs w:val="28"/>
        </w:rPr>
      </w:pPr>
      <w:bookmarkStart w:id="66" w:name="_Toc1506887"/>
      <w:r w:rsidRPr="00C76E85">
        <w:rPr>
          <w:b/>
          <w:sz w:val="28"/>
          <w:szCs w:val="28"/>
        </w:rPr>
        <w:lastRenderedPageBreak/>
        <w:t>Step 1</w:t>
      </w:r>
      <w:r w:rsidR="00C05C97">
        <w:rPr>
          <w:b/>
          <w:sz w:val="28"/>
          <w:szCs w:val="28"/>
        </w:rPr>
        <w:t>2</w:t>
      </w:r>
      <w:r w:rsidRPr="00C76E85">
        <w:rPr>
          <w:b/>
          <w:sz w:val="28"/>
          <w:szCs w:val="28"/>
        </w:rPr>
        <w:t xml:space="preserve">. </w:t>
      </w:r>
      <w:r w:rsidR="007F7419" w:rsidRPr="00C76E85">
        <w:rPr>
          <w:b/>
          <w:sz w:val="28"/>
          <w:szCs w:val="28"/>
        </w:rPr>
        <w:t>Extract Source</w:t>
      </w:r>
      <w:r w:rsidR="007F7419" w:rsidRPr="007F7419">
        <w:rPr>
          <w:b/>
          <w:sz w:val="28"/>
          <w:szCs w:val="28"/>
        </w:rPr>
        <w:t xml:space="preserve"> Information</w:t>
      </w:r>
      <w:bookmarkEnd w:id="66"/>
    </w:p>
    <w:p w14:paraId="39D5F60B" w14:textId="77777777" w:rsidR="00F2162D" w:rsidRDefault="00F2162D" w:rsidP="00F2162D"/>
    <w:p w14:paraId="604CD36B" w14:textId="77777777" w:rsidR="00F2162D" w:rsidRDefault="00F2162D" w:rsidP="00F2162D">
      <w:pPr>
        <w:ind w:left="360"/>
      </w:pPr>
      <w:r w:rsidRPr="00BE0660">
        <w:rPr>
          <w:b/>
        </w:rPr>
        <w:t>Input:</w:t>
      </w:r>
      <w:r>
        <w:t xml:space="preserve"> GenBank files for each plasmid. We assume they are in the directory </w:t>
      </w:r>
      <w:r>
        <w:rPr>
          <w:rStyle w:val="Code"/>
        </w:rPr>
        <w:t>plasmid_gb</w:t>
      </w:r>
      <w:r>
        <w:t xml:space="preserve"> and they are named after the pattern </w:t>
      </w:r>
      <w:r w:rsidRPr="00852180">
        <w:rPr>
          <w:rStyle w:val="Code"/>
        </w:rPr>
        <w:t>${</w:t>
      </w:r>
      <w:r>
        <w:rPr>
          <w:rStyle w:val="Code"/>
        </w:rPr>
        <w:t>ACCESSION}.gb</w:t>
      </w:r>
      <w:r>
        <w:t>.</w:t>
      </w:r>
    </w:p>
    <w:p w14:paraId="7E579E63" w14:textId="77777777" w:rsidR="00F2162D" w:rsidRDefault="00F2162D" w:rsidP="00F2162D"/>
    <w:p w14:paraId="02643919" w14:textId="77777777" w:rsidR="00F2162D" w:rsidRDefault="00F2162D" w:rsidP="00F2162D">
      <w:pPr>
        <w:ind w:left="360"/>
      </w:pPr>
      <w:r w:rsidRPr="00BE0660">
        <w:rPr>
          <w:b/>
        </w:rPr>
        <w:t>Output:</w:t>
      </w:r>
      <w:r>
        <w:t xml:space="preserve"> One tab-separated value file. The file has one column for the accession number</w:t>
      </w:r>
      <w:r w:rsidR="004A7462">
        <w:t xml:space="preserve"> and</w:t>
      </w:r>
      <w:r>
        <w:t xml:space="preserve"> one column </w:t>
      </w:r>
      <w:r w:rsidR="004A7462">
        <w:t>for each of these subsections of the GenBank file source section: organism, isolation source, country, and collection_date.</w:t>
      </w:r>
      <w:r>
        <w:t xml:space="preserve"> The file is assumed to be called </w:t>
      </w:r>
      <w:r w:rsidR="004A7462">
        <w:rPr>
          <w:rStyle w:val="Code"/>
        </w:rPr>
        <w:t>sourceInfo</w:t>
      </w:r>
      <w:r w:rsidRPr="0096289C">
        <w:rPr>
          <w:rStyle w:val="Code"/>
        </w:rPr>
        <w:t>.tsv</w:t>
      </w:r>
      <w:r>
        <w:t xml:space="preserve"> in the </w:t>
      </w:r>
      <w:r w:rsidRPr="0096289C">
        <w:rPr>
          <w:rStyle w:val="Code"/>
        </w:rPr>
        <w:t>plasmid_</w:t>
      </w:r>
      <w:r w:rsidR="004A7462">
        <w:rPr>
          <w:rStyle w:val="Code"/>
        </w:rPr>
        <w:t>sourceInfo</w:t>
      </w:r>
      <w:r>
        <w:t xml:space="preserve"> directory. The columns are as follows: </w:t>
      </w:r>
      <w:r w:rsidR="004A7462">
        <w:t>accession, organism, isolation_source, country, and collection_date</w:t>
      </w:r>
      <w:r>
        <w:t>.</w:t>
      </w:r>
    </w:p>
    <w:p w14:paraId="59EF34BE" w14:textId="77777777" w:rsidR="00F2162D" w:rsidRDefault="00F2162D" w:rsidP="00F2162D">
      <w:pPr>
        <w:ind w:left="360"/>
      </w:pPr>
    </w:p>
    <w:p w14:paraId="48C753DD" w14:textId="77777777" w:rsidR="00F2162D" w:rsidRDefault="00F2162D" w:rsidP="00F2162D">
      <w:pPr>
        <w:ind w:left="360"/>
        <w:outlineLvl w:val="0"/>
        <w:rPr>
          <w:b/>
        </w:rPr>
      </w:pPr>
      <w:bookmarkStart w:id="67" w:name="_Toc1506888"/>
      <w:r>
        <w:rPr>
          <w:b/>
        </w:rPr>
        <w:t>Code</w:t>
      </w:r>
      <w:r w:rsidRPr="00BE0660">
        <w:rPr>
          <w:b/>
        </w:rPr>
        <w:t>:</w:t>
      </w:r>
      <w:bookmarkEnd w:id="67"/>
    </w:p>
    <w:p w14:paraId="21E912EA" w14:textId="77777777" w:rsidR="00F2162D" w:rsidRDefault="00F2162D" w:rsidP="00F2162D">
      <w:pPr>
        <w:ind w:left="360"/>
        <w:rPr>
          <w:b/>
        </w:rPr>
      </w:pPr>
    </w:p>
    <w:p w14:paraId="05875561" w14:textId="77777777" w:rsidR="00F2162D" w:rsidRDefault="00F2162D" w:rsidP="00F2162D">
      <w:pPr>
        <w:ind w:left="720"/>
        <w:outlineLvl w:val="0"/>
        <w:rPr>
          <w:i/>
        </w:rPr>
      </w:pPr>
      <w:bookmarkStart w:id="68" w:name="_Toc1506889"/>
      <w:r>
        <w:rPr>
          <w:i/>
        </w:rPr>
        <w:t xml:space="preserve">Bash </w:t>
      </w:r>
      <w:r w:rsidRPr="008607F5">
        <w:rPr>
          <w:i/>
        </w:rPr>
        <w:t>Command</w:t>
      </w:r>
      <w:bookmarkEnd w:id="68"/>
    </w:p>
    <w:p w14:paraId="33E330D2" w14:textId="77777777" w:rsidR="00F2162D" w:rsidRPr="00402B03" w:rsidRDefault="00F2162D" w:rsidP="00F2162D">
      <w:pPr>
        <w:ind w:left="720"/>
        <w:rPr>
          <w:b/>
        </w:rPr>
      </w:pPr>
    </w:p>
    <w:p w14:paraId="2DD4C62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printf "%s\t%s\t%s\t%s\t%s\n" \</w:t>
      </w:r>
    </w:p>
    <w:p w14:paraId="56C376AD"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'accession' \</w:t>
      </w:r>
    </w:p>
    <w:p w14:paraId="23ACABE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'organism' \</w:t>
      </w:r>
    </w:p>
    <w:p w14:paraId="324AB932"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'isolation_source' \</w:t>
      </w:r>
    </w:p>
    <w:p w14:paraId="77AF8090"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'country' \</w:t>
      </w:r>
    </w:p>
    <w:p w14:paraId="22E40681" w14:textId="77777777" w:rsidR="00CB0605" w:rsidRP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'collection_dat</w:t>
      </w:r>
      <w:r w:rsidR="004A7462">
        <w:rPr>
          <w:rStyle w:val="Code"/>
          <w:szCs w:val="20"/>
        </w:rPr>
        <w:t>e</w:t>
      </w:r>
      <w:r w:rsidRPr="00CB0605">
        <w:rPr>
          <w:rStyle w:val="Code"/>
          <w:szCs w:val="20"/>
        </w:rPr>
        <w:t>' \</w:t>
      </w:r>
    </w:p>
    <w:p w14:paraId="20DA55D0" w14:textId="77777777" w:rsidR="00F2162D"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CB0605">
        <w:rPr>
          <w:rStyle w:val="Code"/>
          <w:szCs w:val="20"/>
        </w:rPr>
        <w:tab/>
        <w:t>&gt; "</w:t>
      </w:r>
      <w:r>
        <w:rPr>
          <w:rStyle w:val="Code"/>
          <w:szCs w:val="20"/>
        </w:rPr>
        <w:t>plasmid_sourceInfo</w:t>
      </w:r>
      <w:r w:rsidRPr="00CB0605">
        <w:rPr>
          <w:rStyle w:val="Code"/>
          <w:szCs w:val="20"/>
        </w:rPr>
        <w:t>/sourceInfo.tsv"</w:t>
      </w:r>
    </w:p>
    <w:p w14:paraId="731AC2F5" w14:textId="77777777" w:rsidR="00CB0605" w:rsidRDefault="00CB0605" w:rsidP="00CB0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B62C42"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3BCCD889"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C9BE393"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 xml:space="preserve">ACCESSION=`basename "${ifn}" </w:t>
      </w:r>
      <w:r>
        <w:rPr>
          <w:rStyle w:val="Code"/>
          <w:szCs w:val="20"/>
        </w:rPr>
        <w:t>".gb</w:t>
      </w:r>
      <w:r w:rsidRPr="00E43DEC">
        <w:rPr>
          <w:rStyle w:val="Code"/>
          <w:szCs w:val="20"/>
        </w:rPr>
        <w:t>"`</w:t>
      </w:r>
    </w:p>
    <w:p w14:paraId="43765625"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DD397D1"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43C18">
        <w:rPr>
          <w:rStyle w:val="Code"/>
          <w:szCs w:val="20"/>
        </w:rPr>
        <w:t xml:space="preserve">printf '%s\t' "${ACCESSION}" &gt;&gt; </w:t>
      </w:r>
      <w:r>
        <w:rPr>
          <w:rStyle w:val="Code"/>
          <w:szCs w:val="20"/>
        </w:rPr>
        <w:t>"</w:t>
      </w:r>
      <w:r w:rsidR="00FC65B9">
        <w:rPr>
          <w:rStyle w:val="Code"/>
          <w:szCs w:val="20"/>
        </w:rPr>
        <w:t>plasmid_sourceInfo/sourceInfo</w:t>
      </w:r>
      <w:r w:rsidRPr="00943C18">
        <w:rPr>
          <w:rStyle w:val="Code"/>
          <w:szCs w:val="20"/>
        </w:rPr>
        <w:t>.tsv"</w:t>
      </w:r>
    </w:p>
    <w:p w14:paraId="2974069E"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2E9F22"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awk -f </w:t>
      </w:r>
      <w:r w:rsidR="003E5E54">
        <w:rPr>
          <w:rStyle w:val="Code"/>
          <w:szCs w:val="20"/>
        </w:rPr>
        <w:t>snagSourceInfo</w:t>
      </w:r>
      <w:r>
        <w:rPr>
          <w:rStyle w:val="Code"/>
          <w:szCs w:val="20"/>
        </w:rPr>
        <w:t>.awk \</w:t>
      </w:r>
    </w:p>
    <w:p w14:paraId="0E9BBCFD"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"${ifn}" \</w:t>
      </w:r>
    </w:p>
    <w:p w14:paraId="07ADDD07" w14:textId="77777777" w:rsidR="00F2162D"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&gt;&gt; "</w:t>
      </w:r>
      <w:r w:rsidR="003E5E54" w:rsidRPr="003E5E54">
        <w:rPr>
          <w:rStyle w:val="Code"/>
          <w:szCs w:val="20"/>
        </w:rPr>
        <w:t xml:space="preserve"> </w:t>
      </w:r>
      <w:r w:rsidR="003E5E54">
        <w:rPr>
          <w:rStyle w:val="Code"/>
          <w:szCs w:val="20"/>
        </w:rPr>
        <w:t>plasmid_sourceInfo/sourceInfo</w:t>
      </w:r>
      <w:r w:rsidR="003E5E54" w:rsidRPr="00943C18">
        <w:rPr>
          <w:rStyle w:val="Code"/>
          <w:szCs w:val="20"/>
        </w:rPr>
        <w:t>.tsv</w:t>
      </w:r>
      <w:r w:rsidR="003E5E54">
        <w:rPr>
          <w:rStyle w:val="Code"/>
          <w:szCs w:val="20"/>
        </w:rPr>
        <w:t xml:space="preserve"> </w:t>
      </w:r>
      <w:r>
        <w:rPr>
          <w:rStyle w:val="Code"/>
          <w:szCs w:val="20"/>
        </w:rPr>
        <w:t>"</w:t>
      </w:r>
    </w:p>
    <w:p w14:paraId="340501FA"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29A2A5" w14:textId="77777777" w:rsidR="00F2162D" w:rsidRPr="00402B03" w:rsidRDefault="00F2162D" w:rsidP="00F2162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plasmid_gb/*.gb</w:t>
      </w:r>
      <w:r w:rsidRPr="00402B03">
        <w:rPr>
          <w:rStyle w:val="Code"/>
          <w:szCs w:val="20"/>
        </w:rPr>
        <w:t>)</w:t>
      </w:r>
    </w:p>
    <w:p w14:paraId="3B517114" w14:textId="77777777" w:rsidR="00F2162D" w:rsidRPr="00402B03" w:rsidRDefault="00F2162D" w:rsidP="00F2162D">
      <w:pPr>
        <w:ind w:left="720"/>
      </w:pPr>
    </w:p>
    <w:p w14:paraId="3E6BDDA3" w14:textId="77777777" w:rsidR="00F2162D" w:rsidRPr="00423256" w:rsidRDefault="00F2162D" w:rsidP="00F2162D">
      <w:pPr>
        <w:ind w:left="720"/>
        <w:outlineLvl w:val="0"/>
        <w:rPr>
          <w:i/>
        </w:rPr>
      </w:pPr>
      <w:bookmarkStart w:id="69" w:name="_Toc1506890"/>
      <w:r>
        <w:rPr>
          <w:i/>
        </w:rPr>
        <w:t>AWK Script (s</w:t>
      </w:r>
      <w:r w:rsidR="003E5E54">
        <w:rPr>
          <w:i/>
        </w:rPr>
        <w:t>nagSourceInfo</w:t>
      </w:r>
      <w:r>
        <w:rPr>
          <w:i/>
        </w:rPr>
        <w:t>.awk)</w:t>
      </w:r>
      <w:bookmarkEnd w:id="69"/>
    </w:p>
    <w:p w14:paraId="4B229A18" w14:textId="77777777" w:rsidR="00F2162D" w:rsidRDefault="00F2162D" w:rsidP="00F2162D">
      <w:pPr>
        <w:ind w:left="720"/>
      </w:pPr>
    </w:p>
    <w:p w14:paraId="5DC55CDE" w14:textId="77777777" w:rsidR="00A1409B" w:rsidRDefault="00A1409B" w:rsidP="00A1409B">
      <w:pPr>
        <w:ind w:left="720"/>
      </w:pPr>
      <w:r>
        <w:t>This script is too long to reasonably represent in this document. Please view it in the freely-accessible online repository.</w:t>
      </w:r>
    </w:p>
    <w:p w14:paraId="571BDA19" w14:textId="77777777" w:rsidR="00CC563A" w:rsidRDefault="00CC563A" w:rsidP="005A6A9C">
      <w:pPr>
        <w:ind w:left="720"/>
      </w:pPr>
    </w:p>
    <w:p w14:paraId="628AD110" w14:textId="77777777" w:rsidR="00CC563A" w:rsidRDefault="00CC563A" w:rsidP="005A6A9C">
      <w:pPr>
        <w:ind w:left="720"/>
      </w:pPr>
    </w:p>
    <w:p w14:paraId="028346CE"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53AF7998" w14:textId="77777777" w:rsidR="009B3BDA" w:rsidRPr="00BE0660" w:rsidRDefault="009B3BDA" w:rsidP="009B3BDA">
      <w:pPr>
        <w:outlineLvl w:val="0"/>
        <w:rPr>
          <w:b/>
          <w:sz w:val="28"/>
          <w:szCs w:val="28"/>
        </w:rPr>
      </w:pPr>
      <w:bookmarkStart w:id="70" w:name="_Toc1506910"/>
      <w:bookmarkStart w:id="71" w:name="_Toc1506891"/>
      <w:r>
        <w:rPr>
          <w:b/>
          <w:sz w:val="28"/>
          <w:szCs w:val="28"/>
        </w:rPr>
        <w:lastRenderedPageBreak/>
        <w:t>Step 13</w:t>
      </w:r>
      <w:r w:rsidRPr="00BE0660">
        <w:rPr>
          <w:b/>
          <w:sz w:val="28"/>
          <w:szCs w:val="28"/>
        </w:rPr>
        <w:t>.</w:t>
      </w:r>
      <w:r>
        <w:rPr>
          <w:b/>
          <w:sz w:val="28"/>
          <w:szCs w:val="28"/>
        </w:rPr>
        <w:t xml:space="preserve"> Extract Plasmid Search Regions</w:t>
      </w:r>
      <w:bookmarkEnd w:id="70"/>
    </w:p>
    <w:p w14:paraId="0DD89670" w14:textId="77777777" w:rsidR="009B3BDA" w:rsidRDefault="009B3BDA" w:rsidP="009B3BDA"/>
    <w:p w14:paraId="490FEE79" w14:textId="77777777" w:rsidR="009B3BDA" w:rsidRDefault="009B3BDA" w:rsidP="009B3BDA">
      <w:pPr>
        <w:ind w:left="360"/>
      </w:pPr>
      <w:r w:rsidRPr="00BE0660">
        <w:rPr>
          <w:b/>
        </w:rPr>
        <w:t>Input:</w:t>
      </w:r>
      <w:r>
        <w:t xml:space="preserve"> This Python program requires 3 inputs. 1- The accession number of the plasmid it will extract the search regions from. 2- The directory where the output will be placed. 3- The directory where the GenBank file is located for that plasmid. We assume the GenBank file is named after the pattern </w:t>
      </w:r>
      <w:r w:rsidRPr="00852180">
        <w:rPr>
          <w:rStyle w:val="Code"/>
        </w:rPr>
        <w:t>${</w:t>
      </w:r>
      <w:r>
        <w:rPr>
          <w:rStyle w:val="Code"/>
        </w:rPr>
        <w:t>ACCESSION}.gb</w:t>
      </w:r>
      <w:r>
        <w:t>.</w:t>
      </w:r>
    </w:p>
    <w:p w14:paraId="033C831C" w14:textId="77777777" w:rsidR="009B3BDA" w:rsidRDefault="009B3BDA" w:rsidP="009B3BDA"/>
    <w:p w14:paraId="437E72E8" w14:textId="77777777" w:rsidR="009B3BDA" w:rsidRDefault="009B3BDA" w:rsidP="009B3BDA">
      <w:pPr>
        <w:ind w:left="360"/>
      </w:pPr>
      <w:r w:rsidRPr="00BE0660">
        <w:rPr>
          <w:b/>
        </w:rPr>
        <w:t>Output:</w:t>
      </w:r>
      <w:r>
        <w:t xml:space="preserve"> One text file containing the lines from input GenBank file that will be searched using the key terms. We assume the output file will be named after the following pattern: </w:t>
      </w:r>
      <w:r w:rsidRPr="00B80AA7">
        <w:rPr>
          <w:rStyle w:val="Code"/>
        </w:rPr>
        <w:t>${</w:t>
      </w:r>
      <w:r>
        <w:rPr>
          <w:rStyle w:val="Code"/>
        </w:rPr>
        <w:t>ACCESSION</w:t>
      </w:r>
      <w:r w:rsidRPr="00B80AA7">
        <w:rPr>
          <w:rStyle w:val="Code"/>
        </w:rPr>
        <w:t>}</w:t>
      </w:r>
      <w:r>
        <w:rPr>
          <w:rStyle w:val="Code"/>
        </w:rPr>
        <w:t>_searchRegions.txt</w:t>
      </w:r>
      <w:r>
        <w:t xml:space="preserve">. For convenience, it will also generate a copy of the input GenBank file with shell color codes, marking the CDS and source regions in blue, the portions of the CDS and source regions that will be included in green, and the portion of the CDS and source regions that will not be searched in red. The FEATURE line will be blue. This file will have the same name as the </w:t>
      </w:r>
      <w:r w:rsidRPr="00AD79C4">
        <w:rPr>
          <w:rStyle w:val="Code"/>
        </w:rPr>
        <w:t>.txt</w:t>
      </w:r>
      <w:r>
        <w:t xml:space="preserve"> </w:t>
      </w:r>
      <w:proofErr w:type="gramStart"/>
      <w:r>
        <w:t>file, but</w:t>
      </w:r>
      <w:proofErr w:type="gramEnd"/>
      <w:r>
        <w:t xml:space="preserve"> will have the extension </w:t>
      </w:r>
      <w:r w:rsidRPr="00AD79C4">
        <w:rPr>
          <w:rStyle w:val="Code"/>
        </w:rPr>
        <w:t>.gb</w:t>
      </w:r>
      <w:r>
        <w:t xml:space="preserve"> instead of </w:t>
      </w:r>
      <w:r w:rsidRPr="00AD79C4">
        <w:rPr>
          <w:rStyle w:val="Code"/>
        </w:rPr>
        <w:t>.txt</w:t>
      </w:r>
      <w:r>
        <w:t xml:space="preserve">. Note that intended search space is to consider each CDS region as a separate entity. However, only the following subsections of each CDS region are to be considered: </w:t>
      </w:r>
      <w:r>
        <w:rPr>
          <w:rStyle w:val="Code"/>
        </w:rPr>
        <w:t>/</w:t>
      </w:r>
      <w:r w:rsidRPr="00193811">
        <w:rPr>
          <w:rStyle w:val="Code"/>
        </w:rPr>
        <w:t>function</w:t>
      </w:r>
      <w:r>
        <w:t xml:space="preserve">, </w:t>
      </w:r>
      <w:r>
        <w:rPr>
          <w:rStyle w:val="Code"/>
        </w:rPr>
        <w:t>/</w:t>
      </w:r>
      <w:r w:rsidRPr="00193811">
        <w:rPr>
          <w:rStyle w:val="Code"/>
        </w:rPr>
        <w:t>gene</w:t>
      </w:r>
      <w:r>
        <w:t xml:space="preserve">, </w:t>
      </w:r>
      <w:r>
        <w:rPr>
          <w:rStyle w:val="Code"/>
        </w:rPr>
        <w:t>/</w:t>
      </w:r>
      <w:r w:rsidRPr="00193811">
        <w:rPr>
          <w:rStyle w:val="Code"/>
        </w:rPr>
        <w:t>note</w:t>
      </w:r>
      <w:r>
        <w:t xml:space="preserve">, and </w:t>
      </w:r>
      <w:r>
        <w:rPr>
          <w:rStyle w:val="Code"/>
        </w:rPr>
        <w:t>/</w:t>
      </w:r>
      <w:r w:rsidRPr="00193811">
        <w:rPr>
          <w:rStyle w:val="Code"/>
        </w:rPr>
        <w:t>product</w:t>
      </w:r>
      <w:r>
        <w:t>.</w:t>
      </w:r>
    </w:p>
    <w:p w14:paraId="650B0ECA" w14:textId="77777777" w:rsidR="009B3BDA" w:rsidRDefault="009B3BDA" w:rsidP="009B3BDA">
      <w:pPr>
        <w:ind w:left="360"/>
      </w:pPr>
    </w:p>
    <w:p w14:paraId="74434A6C" w14:textId="77777777" w:rsidR="009B3BDA" w:rsidRDefault="009B3BDA" w:rsidP="009B3BDA">
      <w:pPr>
        <w:ind w:left="360"/>
        <w:outlineLvl w:val="0"/>
        <w:rPr>
          <w:b/>
        </w:rPr>
      </w:pPr>
      <w:bookmarkStart w:id="72" w:name="_Toc1506911"/>
      <w:r>
        <w:rPr>
          <w:b/>
        </w:rPr>
        <w:t>Code</w:t>
      </w:r>
      <w:r w:rsidRPr="00BE0660">
        <w:rPr>
          <w:b/>
        </w:rPr>
        <w:t>:</w:t>
      </w:r>
      <w:bookmarkEnd w:id="72"/>
    </w:p>
    <w:p w14:paraId="548B18C7" w14:textId="77777777" w:rsidR="009B3BDA" w:rsidRDefault="009B3BDA" w:rsidP="009B3BDA">
      <w:pPr>
        <w:ind w:left="360"/>
        <w:rPr>
          <w:b/>
        </w:rPr>
      </w:pPr>
    </w:p>
    <w:p w14:paraId="77427AC2" w14:textId="77777777" w:rsidR="009B3BDA" w:rsidRDefault="009B3BDA" w:rsidP="009B3BDA">
      <w:pPr>
        <w:ind w:left="720"/>
        <w:outlineLvl w:val="0"/>
        <w:rPr>
          <w:i/>
        </w:rPr>
      </w:pPr>
      <w:bookmarkStart w:id="73" w:name="_Toc1506912"/>
      <w:r>
        <w:rPr>
          <w:i/>
        </w:rPr>
        <w:t xml:space="preserve">Bash </w:t>
      </w:r>
      <w:r w:rsidRPr="008607F5">
        <w:rPr>
          <w:i/>
        </w:rPr>
        <w:t>Command</w:t>
      </w:r>
      <w:bookmarkEnd w:id="73"/>
    </w:p>
    <w:p w14:paraId="4C6C56F7" w14:textId="77777777" w:rsidR="009B3BDA" w:rsidRPr="00402B03" w:rsidRDefault="009B3BDA" w:rsidP="009B3BDA">
      <w:pPr>
        <w:ind w:left="720"/>
        <w:rPr>
          <w:b/>
        </w:rPr>
      </w:pPr>
    </w:p>
    <w:p w14:paraId="7351308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0CC05D81"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CFCE0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Pr>
          <w:rStyle w:val="Code"/>
          <w:szCs w:val="20"/>
        </w:rPr>
        <w:t>.gb</w:t>
      </w:r>
      <w:r w:rsidRPr="00E43DEC">
        <w:rPr>
          <w:rStyle w:val="Code"/>
          <w:szCs w:val="20"/>
        </w:rPr>
        <w:t>"`</w:t>
      </w:r>
      <w:r w:rsidRPr="00402B03">
        <w:rPr>
          <w:rStyle w:val="Code"/>
          <w:szCs w:val="20"/>
        </w:rPr>
        <w:tab/>
      </w:r>
      <w:r>
        <w:rPr>
          <w:rStyle w:val="Code"/>
          <w:szCs w:val="20"/>
        </w:rPr>
        <w:tab/>
      </w:r>
    </w:p>
    <w:p w14:paraId="21204DF8"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F5BF1F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python3 extractPlasmidSearchRegions.py \</w:t>
      </w:r>
    </w:p>
    <w:p w14:paraId="355F816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BF3337E"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plasmid_searchRegions \</w:t>
      </w:r>
    </w:p>
    <w:p w14:paraId="2C0B26AA"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plasmid_gb</w:t>
      </w:r>
    </w:p>
    <w:p w14:paraId="42D722F2"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6479ED"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plasmid_gb/*.gb</w:t>
      </w:r>
      <w:r w:rsidRPr="00402B03">
        <w:rPr>
          <w:rStyle w:val="Code"/>
          <w:szCs w:val="20"/>
        </w:rPr>
        <w:t>)</w:t>
      </w:r>
    </w:p>
    <w:p w14:paraId="73A65508" w14:textId="77777777" w:rsidR="009B3BDA" w:rsidRPr="00402B03" w:rsidRDefault="009B3BDA" w:rsidP="009B3BDA">
      <w:pPr>
        <w:ind w:left="720"/>
      </w:pPr>
    </w:p>
    <w:p w14:paraId="4F190F3D" w14:textId="77777777" w:rsidR="009B3BDA" w:rsidRDefault="009B3BDA" w:rsidP="009B3BDA">
      <w:pPr>
        <w:ind w:left="720"/>
        <w:outlineLvl w:val="0"/>
        <w:rPr>
          <w:i/>
        </w:rPr>
      </w:pPr>
      <w:bookmarkStart w:id="74" w:name="_Toc1506913"/>
      <w:r>
        <w:rPr>
          <w:i/>
        </w:rPr>
        <w:t>Python Version</w:t>
      </w:r>
      <w:bookmarkEnd w:id="74"/>
    </w:p>
    <w:p w14:paraId="0F6A7067" w14:textId="77777777" w:rsidR="009B3BDA" w:rsidRPr="00655AEC" w:rsidRDefault="009B3BDA" w:rsidP="009B3BDA">
      <w:pPr>
        <w:ind w:left="720"/>
      </w:pPr>
    </w:p>
    <w:p w14:paraId="0166DFB6" w14:textId="77777777" w:rsidR="009B3BDA" w:rsidRDefault="009B3BDA" w:rsidP="009B3BDA">
      <w:pPr>
        <w:ind w:left="720"/>
        <w:outlineLvl w:val="0"/>
      </w:pPr>
      <w:bookmarkStart w:id="75" w:name="_Toc1506914"/>
      <w:r>
        <w:t>Python 3.6.4 (https://www.python.org).</w:t>
      </w:r>
      <w:bookmarkEnd w:id="75"/>
    </w:p>
    <w:p w14:paraId="62A0F6BF" w14:textId="77777777" w:rsidR="009B3BDA" w:rsidRDefault="009B3BDA" w:rsidP="009B3BDA">
      <w:pPr>
        <w:ind w:left="720"/>
      </w:pPr>
    </w:p>
    <w:p w14:paraId="5426EEFA" w14:textId="77777777" w:rsidR="009B3BDA" w:rsidRPr="00423256" w:rsidRDefault="009B3BDA" w:rsidP="009B3BDA">
      <w:pPr>
        <w:ind w:left="720"/>
        <w:outlineLvl w:val="0"/>
        <w:rPr>
          <w:i/>
        </w:rPr>
      </w:pPr>
      <w:bookmarkStart w:id="76" w:name="_Toc1506915"/>
      <w:r>
        <w:rPr>
          <w:i/>
        </w:rPr>
        <w:t>Python Script (extractPlasmidSearchRegions.py)</w:t>
      </w:r>
      <w:bookmarkEnd w:id="76"/>
    </w:p>
    <w:p w14:paraId="74AAE035" w14:textId="77777777" w:rsidR="009B3BDA" w:rsidRDefault="009B3BDA" w:rsidP="009B3BDA">
      <w:pPr>
        <w:ind w:left="720"/>
      </w:pPr>
    </w:p>
    <w:p w14:paraId="5A6846F7" w14:textId="6D77595B" w:rsidR="009B3BDA" w:rsidRDefault="009B3BDA" w:rsidP="009B3BDA">
      <w:pPr>
        <w:ind w:left="720"/>
      </w:pPr>
      <w:r>
        <w:t>This script is too long to reasonably represent in this document. Please view it in the freely-accessible online repository.</w:t>
      </w:r>
    </w:p>
    <w:p w14:paraId="16ABD9EB" w14:textId="59D3C88A" w:rsidR="009B3BDA" w:rsidRDefault="009B3BDA" w:rsidP="009B3BDA">
      <w:pPr>
        <w:ind w:left="720"/>
      </w:pPr>
    </w:p>
    <w:p w14:paraId="095EC088"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30CC872" w14:textId="77777777" w:rsidR="009B3BDA" w:rsidRPr="00BE0660" w:rsidRDefault="009B3BDA" w:rsidP="009B3BDA">
      <w:pPr>
        <w:outlineLvl w:val="0"/>
        <w:rPr>
          <w:b/>
          <w:sz w:val="28"/>
          <w:szCs w:val="28"/>
        </w:rPr>
      </w:pPr>
      <w:bookmarkStart w:id="77" w:name="_Toc1506916"/>
      <w:r>
        <w:rPr>
          <w:b/>
          <w:sz w:val="28"/>
          <w:szCs w:val="28"/>
        </w:rPr>
        <w:lastRenderedPageBreak/>
        <w:t>Step 14</w:t>
      </w:r>
      <w:r w:rsidRPr="00BE0660">
        <w:rPr>
          <w:b/>
          <w:sz w:val="28"/>
          <w:szCs w:val="28"/>
        </w:rPr>
        <w:t>.</w:t>
      </w:r>
      <w:r>
        <w:rPr>
          <w:b/>
          <w:sz w:val="28"/>
          <w:szCs w:val="28"/>
        </w:rPr>
        <w:t xml:space="preserve"> Identify Plasmid Matches</w:t>
      </w:r>
      <w:bookmarkEnd w:id="77"/>
    </w:p>
    <w:p w14:paraId="6C72893D" w14:textId="77777777" w:rsidR="009B3BDA" w:rsidRDefault="009B3BDA" w:rsidP="009B3BDA"/>
    <w:p w14:paraId="0107E279" w14:textId="77777777" w:rsidR="009B3BDA" w:rsidRDefault="009B3BDA" w:rsidP="009B3BDA">
      <w:pPr>
        <w:ind w:left="360"/>
      </w:pPr>
      <w:r w:rsidRPr="00BE0660">
        <w:rPr>
          <w:b/>
        </w:rPr>
        <w:t>Input:</w:t>
      </w:r>
      <w:r>
        <w:t xml:space="preserve"> This Python program requires 3 inputs. 1- The accession number of the plasmid in which it will identify matches. 2- The directory where the input search regions file is located. 3- The directory where the output matches will be placed. We assume the input search regions file is named after the pattern </w:t>
      </w:r>
      <w:r w:rsidRPr="00852180">
        <w:rPr>
          <w:rStyle w:val="Code"/>
        </w:rPr>
        <w:t>${</w:t>
      </w:r>
      <w:r>
        <w:rPr>
          <w:rStyle w:val="Code"/>
        </w:rPr>
        <w:t>ACCESSION}_searchRegions.txt</w:t>
      </w:r>
      <w:r>
        <w:t>.</w:t>
      </w:r>
    </w:p>
    <w:p w14:paraId="2687F26F" w14:textId="77777777" w:rsidR="009B3BDA" w:rsidRDefault="009B3BDA" w:rsidP="009B3BDA"/>
    <w:p w14:paraId="486C41D3" w14:textId="77777777" w:rsidR="009B3BDA" w:rsidRDefault="009B3BDA" w:rsidP="009B3BDA">
      <w:pPr>
        <w:ind w:left="360"/>
      </w:pPr>
      <w:r w:rsidRPr="00BE0660">
        <w:rPr>
          <w:b/>
        </w:rPr>
        <w:t>Output:</w:t>
      </w:r>
      <w:r>
        <w:t xml:space="preserve"> One tab-separated value file containing matches. We assume the output file will be named after the following pattern: </w:t>
      </w:r>
      <w:r w:rsidRPr="00B80AA7">
        <w:rPr>
          <w:rStyle w:val="Code"/>
        </w:rPr>
        <w:t>${</w:t>
      </w:r>
      <w:r>
        <w:rPr>
          <w:rStyle w:val="Code"/>
        </w:rPr>
        <w:t>ACCESSION</w:t>
      </w:r>
      <w:r w:rsidRPr="00B80AA7">
        <w:rPr>
          <w:rStyle w:val="Code"/>
        </w:rPr>
        <w:t>}</w:t>
      </w:r>
      <w:r>
        <w:rPr>
          <w:rStyle w:val="Code"/>
        </w:rPr>
        <w:t>_matches.tsv</w:t>
      </w:r>
      <w:r>
        <w:t>. The columns of the file are as follows:</w:t>
      </w:r>
    </w:p>
    <w:p w14:paraId="7C261527" w14:textId="77777777" w:rsidR="009B3BDA" w:rsidRDefault="009B3BDA" w:rsidP="009B3BDA">
      <w:pPr>
        <w:ind w:left="360"/>
      </w:pPr>
    </w:p>
    <w:p w14:paraId="5C066510" w14:textId="77777777" w:rsidR="009B3BDA" w:rsidRDefault="009B3BDA" w:rsidP="009B3BDA">
      <w:pPr>
        <w:pStyle w:val="ListParagraph"/>
        <w:numPr>
          <w:ilvl w:val="0"/>
          <w:numId w:val="1"/>
        </w:numPr>
      </w:pPr>
      <w:r>
        <w:t>Ignored (True/False)</w:t>
      </w:r>
    </w:p>
    <w:p w14:paraId="7C60063A" w14:textId="77777777" w:rsidR="009B3BDA" w:rsidRDefault="009B3BDA" w:rsidP="009B3BDA">
      <w:pPr>
        <w:pStyle w:val="ListParagraph"/>
        <w:numPr>
          <w:ilvl w:val="0"/>
          <w:numId w:val="1"/>
        </w:numPr>
      </w:pPr>
      <w:r>
        <w:t>Categories (c1</w:t>
      </w:r>
      <w:proofErr w:type="gramStart"/>
      <w:r>
        <w:t>[,c</w:t>
      </w:r>
      <w:proofErr w:type="gramEnd"/>
      <w:r>
        <w:t>2,…,cN])</w:t>
      </w:r>
    </w:p>
    <w:p w14:paraId="0ADBE319" w14:textId="77777777" w:rsidR="009B3BDA" w:rsidRDefault="009B3BDA" w:rsidP="009B3BDA">
      <w:pPr>
        <w:pStyle w:val="ListParagraph"/>
        <w:numPr>
          <w:ilvl w:val="0"/>
          <w:numId w:val="1"/>
        </w:numPr>
      </w:pPr>
      <w:r>
        <w:t>Search Term</w:t>
      </w:r>
    </w:p>
    <w:p w14:paraId="30A3EBA8" w14:textId="77777777" w:rsidR="009B3BDA" w:rsidRDefault="009B3BDA" w:rsidP="009B3BDA">
      <w:pPr>
        <w:pStyle w:val="ListParagraph"/>
        <w:numPr>
          <w:ilvl w:val="0"/>
          <w:numId w:val="1"/>
        </w:numPr>
      </w:pPr>
      <w:r>
        <w:t>CDS Region</w:t>
      </w:r>
    </w:p>
    <w:p w14:paraId="1B946101" w14:textId="77777777" w:rsidR="009B3BDA" w:rsidRDefault="009B3BDA" w:rsidP="009B3BDA">
      <w:pPr>
        <w:ind w:left="360"/>
      </w:pPr>
    </w:p>
    <w:p w14:paraId="265A1617" w14:textId="77777777" w:rsidR="009B3BDA" w:rsidRDefault="009B3BDA" w:rsidP="009B3BDA">
      <w:pPr>
        <w:ind w:left="360"/>
      </w:pPr>
      <w:r>
        <w:t xml:space="preserve">Column 1 is a simple flag denoting if the term was to be ignored. This could also be determined based on the second column, but it was convenient to have a simple flag as its own column. Column 2 contains the category (categories) that the search term belonged to. Column 3 contains the regular expression used. Column 4 contains the CDS region that was searched (all tabs and newlines were converted to </w:t>
      </w:r>
      <w:r w:rsidRPr="00486518">
        <w:rPr>
          <w:rStyle w:val="Code"/>
        </w:rPr>
        <w:t>\t</w:t>
      </w:r>
      <w:r>
        <w:t xml:space="preserve"> (backslash and a t, not a tab) and </w:t>
      </w:r>
      <w:r w:rsidRPr="00486518">
        <w:rPr>
          <w:rStyle w:val="Code"/>
        </w:rPr>
        <w:t>\n</w:t>
      </w:r>
      <w:r>
        <w:t xml:space="preserve"> (backslash and an n, not a newline) to not interfere with the tab-separated value file format and keep each record on a single line).</w:t>
      </w:r>
    </w:p>
    <w:p w14:paraId="690E4912" w14:textId="77777777" w:rsidR="009B3BDA" w:rsidRDefault="009B3BDA" w:rsidP="009B3BDA">
      <w:pPr>
        <w:ind w:left="360"/>
      </w:pPr>
    </w:p>
    <w:p w14:paraId="641613C6" w14:textId="77777777" w:rsidR="009B3BDA" w:rsidRDefault="009B3BDA" w:rsidP="009B3BDA">
      <w:pPr>
        <w:ind w:left="360"/>
      </w:pPr>
      <w:r w:rsidRPr="002F1B07">
        <w:rPr>
          <w:b/>
        </w:rPr>
        <w:t>Search Strategy:</w:t>
      </w:r>
      <w:r>
        <w:t xml:space="preserve"> The search terms are each part of one or more categories. It can belong to multiple categories only if the categories are subsets of each other. Five principal categories exist, two of which have subcategories. The category structure is as follows:</w:t>
      </w:r>
    </w:p>
    <w:p w14:paraId="3E0183C6" w14:textId="77777777" w:rsidR="009B3BDA" w:rsidRDefault="009B3BDA" w:rsidP="009B3BDA">
      <w:pPr>
        <w:ind w:left="360"/>
      </w:pPr>
    </w:p>
    <w:p w14:paraId="5B290B89" w14:textId="77777777" w:rsidR="009B3BDA" w:rsidRDefault="009B3BDA" w:rsidP="009B3BDA">
      <w:pPr>
        <w:pStyle w:val="ListParagraph"/>
        <w:numPr>
          <w:ilvl w:val="0"/>
          <w:numId w:val="3"/>
        </w:numPr>
      </w:pPr>
      <w:r>
        <w:t>Antimicrobial Resistance</w:t>
      </w:r>
    </w:p>
    <w:p w14:paraId="50AC60FC" w14:textId="77777777" w:rsidR="009B3BDA" w:rsidRDefault="009B3BDA" w:rsidP="009B3BDA">
      <w:pPr>
        <w:pStyle w:val="ListParagraph"/>
        <w:numPr>
          <w:ilvl w:val="1"/>
          <w:numId w:val="3"/>
        </w:numPr>
      </w:pPr>
      <w:r>
        <w:t>Beta-lactamase</w:t>
      </w:r>
    </w:p>
    <w:p w14:paraId="001171B4" w14:textId="77777777" w:rsidR="009B3BDA" w:rsidRDefault="009B3BDA" w:rsidP="009B3BDA">
      <w:pPr>
        <w:pStyle w:val="ListParagraph"/>
        <w:numPr>
          <w:ilvl w:val="2"/>
          <w:numId w:val="3"/>
        </w:numPr>
      </w:pPr>
      <w:r>
        <w:t>Beta-lactamase Special</w:t>
      </w:r>
    </w:p>
    <w:p w14:paraId="3843A4D0" w14:textId="77777777" w:rsidR="009B3BDA" w:rsidRDefault="009B3BDA" w:rsidP="009B3BDA">
      <w:pPr>
        <w:pStyle w:val="ListParagraph"/>
        <w:numPr>
          <w:ilvl w:val="0"/>
          <w:numId w:val="3"/>
        </w:numPr>
      </w:pPr>
      <w:r>
        <w:t>Toxin/Antitoxin System</w:t>
      </w:r>
    </w:p>
    <w:p w14:paraId="16168FAA" w14:textId="77777777" w:rsidR="009B3BDA" w:rsidRDefault="009B3BDA" w:rsidP="009B3BDA">
      <w:pPr>
        <w:pStyle w:val="ListParagraph"/>
        <w:numPr>
          <w:ilvl w:val="0"/>
          <w:numId w:val="3"/>
        </w:numPr>
      </w:pPr>
      <w:r>
        <w:t>DNA Maintenance/Modification</w:t>
      </w:r>
    </w:p>
    <w:p w14:paraId="7A923489" w14:textId="77777777" w:rsidR="009B3BDA" w:rsidRDefault="009B3BDA" w:rsidP="009B3BDA">
      <w:pPr>
        <w:pStyle w:val="ListParagraph"/>
        <w:numPr>
          <w:ilvl w:val="1"/>
          <w:numId w:val="3"/>
        </w:numPr>
      </w:pPr>
      <w:r>
        <w:t>DNA Maintenance/Modification Special</w:t>
      </w:r>
    </w:p>
    <w:p w14:paraId="55F66C6C" w14:textId="77777777" w:rsidR="009B3BDA" w:rsidRDefault="009B3BDA" w:rsidP="009B3BDA">
      <w:pPr>
        <w:pStyle w:val="ListParagraph"/>
        <w:numPr>
          <w:ilvl w:val="0"/>
          <w:numId w:val="3"/>
        </w:numPr>
      </w:pPr>
      <w:r>
        <w:t>Mobile Genetic Elements</w:t>
      </w:r>
    </w:p>
    <w:p w14:paraId="69AA406D" w14:textId="77777777" w:rsidR="009B3BDA" w:rsidRDefault="009B3BDA" w:rsidP="009B3BDA">
      <w:pPr>
        <w:pStyle w:val="ListParagraph"/>
        <w:numPr>
          <w:ilvl w:val="0"/>
          <w:numId w:val="3"/>
        </w:numPr>
      </w:pPr>
      <w:r>
        <w:t>Hypothetical Genes</w:t>
      </w:r>
    </w:p>
    <w:p w14:paraId="43768398" w14:textId="77777777" w:rsidR="009B3BDA" w:rsidRDefault="009B3BDA" w:rsidP="009B3BDA"/>
    <w:p w14:paraId="34A32A92" w14:textId="36362CF8" w:rsidR="009B3BDA" w:rsidRDefault="009B3BDA" w:rsidP="009B3BDA">
      <w:pPr>
        <w:ind w:left="360"/>
      </w:pPr>
      <w:r>
        <w:t xml:space="preserve">The strategy could be described as top-to-bottom, in-to-out; i.e., Antimicrobial Resistance is more important that Toxin/Antitoxin System and Beta-lactamase Special is more important than Beta-lactamase and Antimicrobial Resistance. The reason these are shown nested instead of simply above their parents is because a match for a Beta-lactamase Special search term will increment the count for not only itself, but also its parents. If no matches are found, the CDS region being searched is classified as "Other". Some CDS regions will never be searched for these terms if they first match a term in a special "Ignored" category. Provided a CDS region is not to be ignored, it will be searched with Beta-lactamase Special terms, then Beta-lactamase terms, then Antimicrobial Resistance Terms, then Toxin/Antitoxin System terms, and so-forth, until a match is found (thus halting the search on this CDS region) or no more search terms remain (it is assigned to the "Other" category). All CDS regions are converted to lowercase before being searched as described. See </w:t>
      </w:r>
      <w:r w:rsidR="00231601">
        <w:t>our paper</w:t>
      </w:r>
      <w:r w:rsidR="008B639F">
        <w:t xml:space="preserve"> for a table of search terms </w:t>
      </w:r>
      <w:r w:rsidR="00F93752">
        <w:fldChar w:fldCharType="begin"/>
      </w:r>
      <w:r w:rsidR="003B467F">
        <w:instrText xml:space="preserve"> ADDIN EN.CITE &lt;EndNote&gt;&lt;Cite&gt;&lt;Author&gt;Card&lt;/Author&gt;&lt;Year&gt;2019&lt;/Year&gt;&lt;RecNum&gt;791&lt;/RecNum&gt;&lt;DisplayText&gt;(Card et al. 2019)&lt;/DisplayText&gt;&lt;record&gt;&lt;rec-number&gt;791&lt;/rec-number&gt;&lt;foreign-keys&gt;&lt;key app="EN" db-id="a5s9vexskszee8ezeaava5dce2dtzxfaexzt" timestamp="1553635374"&gt;791&lt;/key&gt;&lt;/foreign-keys&gt;&lt;ref-type name="Journal Article"&gt;17&lt;/ref-type&gt;&lt;contributors&gt;&lt;authors&gt;&lt;author&gt;Card, Galen&lt;/author&gt;&lt;author&gt;Pickett, Brandon&lt;/author&gt;&lt;author&gt;Ridge, Perry&lt;/author&gt;&lt;author&gt;Robison, Richard&lt;/author&gt;&lt;/authors&gt;&lt;/contributors&gt;&lt;titles&gt;&lt;title&gt;Characterization of Carbapenem-Resistance Plasmids&lt;/title&gt;&lt;secondary-title&gt;In press&lt;/secondary-title&gt;&lt;/titles&gt;&lt;periodical&gt;&lt;full-title&gt;In Press&lt;/full-title&gt;&lt;/periodical&gt;&lt;dates&gt;&lt;year&gt;2019&lt;/year&gt;&lt;/dates&gt;&lt;urls&gt;&lt;/urls&gt;&lt;/record&gt;&lt;/Cite&gt;&lt;/EndNote&gt;</w:instrText>
      </w:r>
      <w:r w:rsidR="00F93752">
        <w:fldChar w:fldCharType="separate"/>
      </w:r>
      <w:r w:rsidR="003B467F">
        <w:rPr>
          <w:noProof/>
        </w:rPr>
        <w:t>(Card et al. 2019)</w:t>
      </w:r>
      <w:r w:rsidR="00F93752">
        <w:fldChar w:fldCharType="end"/>
      </w:r>
      <w:r w:rsidR="008B639F">
        <w:t>.</w:t>
      </w:r>
    </w:p>
    <w:p w14:paraId="72A50066" w14:textId="77777777" w:rsidR="009B3BDA" w:rsidRDefault="009B3BDA" w:rsidP="009B3BDA"/>
    <w:p w14:paraId="3F0D2F55" w14:textId="77777777" w:rsidR="009B3BDA" w:rsidRDefault="009B3BDA" w:rsidP="009B3BDA">
      <w:pPr>
        <w:ind w:left="360"/>
        <w:outlineLvl w:val="0"/>
        <w:rPr>
          <w:b/>
        </w:rPr>
      </w:pPr>
      <w:bookmarkStart w:id="78" w:name="_Toc1506917"/>
      <w:r>
        <w:rPr>
          <w:b/>
        </w:rPr>
        <w:t>Code</w:t>
      </w:r>
      <w:r w:rsidRPr="00BE0660">
        <w:rPr>
          <w:b/>
        </w:rPr>
        <w:t>:</w:t>
      </w:r>
      <w:bookmarkEnd w:id="78"/>
    </w:p>
    <w:p w14:paraId="77DDA778" w14:textId="77777777" w:rsidR="009B3BDA" w:rsidRDefault="009B3BDA" w:rsidP="009B3BDA">
      <w:pPr>
        <w:ind w:left="360"/>
        <w:rPr>
          <w:b/>
        </w:rPr>
      </w:pPr>
    </w:p>
    <w:p w14:paraId="0D6E8D66" w14:textId="77777777" w:rsidR="009B3BDA" w:rsidRDefault="009B3BDA" w:rsidP="009B3BDA">
      <w:pPr>
        <w:ind w:left="720"/>
        <w:outlineLvl w:val="0"/>
        <w:rPr>
          <w:i/>
        </w:rPr>
      </w:pPr>
      <w:bookmarkStart w:id="79" w:name="_Toc1506918"/>
      <w:r>
        <w:rPr>
          <w:i/>
        </w:rPr>
        <w:t xml:space="preserve">Bash </w:t>
      </w:r>
      <w:r w:rsidRPr="008607F5">
        <w:rPr>
          <w:i/>
        </w:rPr>
        <w:t>Command</w:t>
      </w:r>
      <w:bookmarkEnd w:id="79"/>
    </w:p>
    <w:p w14:paraId="65333D9F" w14:textId="77777777" w:rsidR="009B3BDA" w:rsidRPr="00402B03" w:rsidRDefault="009B3BDA" w:rsidP="009B3BDA">
      <w:pPr>
        <w:ind w:left="720"/>
        <w:rPr>
          <w:b/>
        </w:rPr>
      </w:pPr>
    </w:p>
    <w:p w14:paraId="79CFE61C"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37BBA8D9"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5495D3B"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Pr>
          <w:rStyle w:val="Code"/>
          <w:szCs w:val="20"/>
        </w:rPr>
        <w:t>_searchRegions.txt</w:t>
      </w:r>
      <w:r w:rsidRPr="00E43DEC">
        <w:rPr>
          <w:rStyle w:val="Code"/>
          <w:szCs w:val="20"/>
        </w:rPr>
        <w:t>"`</w:t>
      </w:r>
      <w:r w:rsidRPr="00402B03">
        <w:rPr>
          <w:rStyle w:val="Code"/>
          <w:szCs w:val="20"/>
        </w:rPr>
        <w:tab/>
      </w:r>
      <w:r>
        <w:rPr>
          <w:rStyle w:val="Code"/>
          <w:szCs w:val="20"/>
        </w:rPr>
        <w:tab/>
      </w:r>
    </w:p>
    <w:p w14:paraId="5A8A767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CEF07B3"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AD79C4">
        <w:rPr>
          <w:rStyle w:val="Code"/>
          <w:szCs w:val="20"/>
        </w:rPr>
        <w:t>identifyPlasmidMatches.py</w:t>
      </w:r>
      <w:r>
        <w:rPr>
          <w:rStyle w:val="Code"/>
          <w:szCs w:val="20"/>
        </w:rPr>
        <w:t xml:space="preserve"> \</w:t>
      </w:r>
    </w:p>
    <w:p w14:paraId="49072369"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31E654A1"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plasmid_searchRegions \</w:t>
      </w:r>
    </w:p>
    <w:p w14:paraId="6C496406" w14:textId="77777777" w:rsidR="009B3BDA"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plasmid_matches</w:t>
      </w:r>
    </w:p>
    <w:p w14:paraId="568F3B94"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FED9147" w14:textId="77777777" w:rsidR="009B3BDA" w:rsidRPr="00402B03" w:rsidRDefault="009B3BDA" w:rsidP="009B3BDA">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plasmid_searchRegions/*_searchRegions.txt</w:t>
      </w:r>
      <w:r w:rsidRPr="00402B03">
        <w:rPr>
          <w:rStyle w:val="Code"/>
          <w:szCs w:val="20"/>
        </w:rPr>
        <w:t>)</w:t>
      </w:r>
    </w:p>
    <w:p w14:paraId="67EB3BF0" w14:textId="77777777" w:rsidR="009B3BDA" w:rsidRPr="00402B03" w:rsidRDefault="009B3BDA" w:rsidP="009B3BDA">
      <w:pPr>
        <w:ind w:left="720"/>
      </w:pPr>
    </w:p>
    <w:p w14:paraId="46675CA6" w14:textId="77777777" w:rsidR="009B3BDA" w:rsidRDefault="009B3BDA" w:rsidP="009B3BDA">
      <w:pPr>
        <w:ind w:left="720"/>
        <w:outlineLvl w:val="0"/>
        <w:rPr>
          <w:i/>
        </w:rPr>
      </w:pPr>
      <w:bookmarkStart w:id="80" w:name="_Toc1506919"/>
      <w:r>
        <w:rPr>
          <w:i/>
        </w:rPr>
        <w:t>Python Version</w:t>
      </w:r>
      <w:bookmarkEnd w:id="80"/>
    </w:p>
    <w:p w14:paraId="065A2CD1" w14:textId="77777777" w:rsidR="009B3BDA" w:rsidRDefault="009B3BDA" w:rsidP="009B3BDA"/>
    <w:p w14:paraId="4C75FF9A" w14:textId="77777777" w:rsidR="009B3BDA" w:rsidRDefault="009B3BDA" w:rsidP="009B3BDA">
      <w:pPr>
        <w:ind w:left="720"/>
        <w:outlineLvl w:val="0"/>
      </w:pPr>
      <w:bookmarkStart w:id="81" w:name="_Toc1506920"/>
      <w:r>
        <w:t>Python 3.6.4 (https://www.python.org).</w:t>
      </w:r>
      <w:bookmarkEnd w:id="81"/>
    </w:p>
    <w:p w14:paraId="65DBA131" w14:textId="77777777" w:rsidR="009B3BDA" w:rsidRDefault="009B3BDA" w:rsidP="009B3BDA">
      <w:pPr>
        <w:ind w:left="720"/>
      </w:pPr>
    </w:p>
    <w:p w14:paraId="35C3C45F" w14:textId="77777777" w:rsidR="009B3BDA" w:rsidRPr="00423256" w:rsidRDefault="009B3BDA" w:rsidP="009B3BDA">
      <w:pPr>
        <w:ind w:left="720"/>
        <w:outlineLvl w:val="0"/>
        <w:rPr>
          <w:i/>
        </w:rPr>
      </w:pPr>
      <w:bookmarkStart w:id="82" w:name="_Toc1506921"/>
      <w:r>
        <w:rPr>
          <w:i/>
        </w:rPr>
        <w:t>Python Script (</w:t>
      </w:r>
      <w:r w:rsidRPr="00FF1AC2">
        <w:rPr>
          <w:i/>
        </w:rPr>
        <w:t>identifyPlasmidMatches</w:t>
      </w:r>
      <w:r>
        <w:rPr>
          <w:i/>
        </w:rPr>
        <w:t>.py)</w:t>
      </w:r>
      <w:bookmarkEnd w:id="82"/>
    </w:p>
    <w:p w14:paraId="325135BF" w14:textId="77777777" w:rsidR="009B3BDA" w:rsidRDefault="009B3BDA" w:rsidP="009B3BDA"/>
    <w:p w14:paraId="7087B3EE" w14:textId="210E9F9C" w:rsidR="009B3BDA" w:rsidRDefault="009B3BDA" w:rsidP="009B3BDA">
      <w:pPr>
        <w:ind w:left="720"/>
      </w:pPr>
      <w:r>
        <w:t>This script is too long to reasonably represent in this document. Please view it in the freely-accessible online repository.</w:t>
      </w:r>
    </w:p>
    <w:p w14:paraId="490DD7BF" w14:textId="331A9D71" w:rsidR="009B3BDA" w:rsidRDefault="009B3BDA" w:rsidP="009B3BDA">
      <w:pPr>
        <w:ind w:left="720"/>
      </w:pPr>
    </w:p>
    <w:p w14:paraId="12F7F9AD" w14:textId="77777777" w:rsidR="009B3BDA" w:rsidRDefault="009B3BDA" w:rsidP="009B3BDA">
      <w:pPr>
        <w:ind w:left="720"/>
        <w:sectPr w:rsidR="009B3BDA" w:rsidSect="00402B03">
          <w:pgSz w:w="12240" w:h="15840"/>
          <w:pgMar w:top="720" w:right="720" w:bottom="720" w:left="720" w:header="720" w:footer="720" w:gutter="0"/>
          <w:cols w:space="720"/>
          <w:docGrid w:linePitch="360"/>
        </w:sectPr>
      </w:pPr>
    </w:p>
    <w:p w14:paraId="1C8F9904" w14:textId="4831AF1E" w:rsidR="009B3BDA" w:rsidRDefault="009B3BDA" w:rsidP="00F2162D">
      <w:pPr>
        <w:outlineLvl w:val="0"/>
        <w:rPr>
          <w:b/>
          <w:sz w:val="28"/>
          <w:szCs w:val="28"/>
        </w:rPr>
      </w:pPr>
      <w:r w:rsidRPr="00C44F54">
        <w:rPr>
          <w:b/>
          <w:sz w:val="28"/>
          <w:szCs w:val="28"/>
        </w:rPr>
        <w:lastRenderedPageBreak/>
        <w:t xml:space="preserve">Step 15. </w:t>
      </w:r>
      <w:r w:rsidR="00C44F54" w:rsidRPr="00C44F54">
        <w:rPr>
          <w:b/>
          <w:sz w:val="28"/>
          <w:szCs w:val="28"/>
        </w:rPr>
        <w:t>Summarize Plasmid Matches</w:t>
      </w:r>
    </w:p>
    <w:p w14:paraId="3517F601" w14:textId="77777777" w:rsidR="00E06B9A" w:rsidRPr="00C44F54" w:rsidRDefault="00E06B9A" w:rsidP="00F2162D">
      <w:pPr>
        <w:outlineLvl w:val="0"/>
        <w:rPr>
          <w:b/>
          <w:sz w:val="28"/>
          <w:szCs w:val="28"/>
        </w:rPr>
      </w:pPr>
    </w:p>
    <w:p w14:paraId="67B1666F" w14:textId="02882A0D" w:rsidR="00E06B9A" w:rsidRDefault="00E06B9A" w:rsidP="00E06B9A">
      <w:pPr>
        <w:ind w:left="360"/>
      </w:pPr>
      <w:r w:rsidRPr="00BE0660">
        <w:rPr>
          <w:b/>
        </w:rPr>
        <w:t>Input:</w:t>
      </w:r>
      <w:r>
        <w:t xml:space="preserve"> This Python program requires </w:t>
      </w:r>
      <w:r w:rsidR="005779CD">
        <w:t>2</w:t>
      </w:r>
      <w:r>
        <w:t xml:space="preserve"> inputs. 1- The accession number of the plasmid in which it will </w:t>
      </w:r>
      <w:r w:rsidR="005779CD">
        <w:t>summarize</w:t>
      </w:r>
      <w:r>
        <w:t xml:space="preserve"> matches. 2- The directory where the </w:t>
      </w:r>
      <w:r w:rsidR="005779CD">
        <w:t xml:space="preserve">input </w:t>
      </w:r>
      <w:r>
        <w:t xml:space="preserve">matches </w:t>
      </w:r>
      <w:r w:rsidR="0065664C">
        <w:t xml:space="preserve">are </w:t>
      </w:r>
      <w:r w:rsidR="007E19A1">
        <w:t xml:space="preserve">to be </w:t>
      </w:r>
      <w:r w:rsidR="0065664C">
        <w:t xml:space="preserve">found and the output summarized matches </w:t>
      </w:r>
      <w:r>
        <w:t xml:space="preserve">will be placed. We assume the input </w:t>
      </w:r>
      <w:r w:rsidR="0065664C">
        <w:t>matches</w:t>
      </w:r>
      <w:r>
        <w:t xml:space="preserve"> file is named after the pattern </w:t>
      </w:r>
      <w:r w:rsidRPr="00852180">
        <w:rPr>
          <w:rStyle w:val="Code"/>
        </w:rPr>
        <w:t>${</w:t>
      </w:r>
      <w:r>
        <w:rPr>
          <w:rStyle w:val="Code"/>
        </w:rPr>
        <w:t>ACCESSION}_</w:t>
      </w:r>
      <w:r w:rsidR="0065664C">
        <w:rPr>
          <w:rStyle w:val="Code"/>
        </w:rPr>
        <w:t>matches.tsv</w:t>
      </w:r>
      <w:r w:rsidR="00B57605">
        <w:t xml:space="preserve"> in a directory called </w:t>
      </w:r>
      <w:r w:rsidR="00B57605" w:rsidRPr="00B57605">
        <w:rPr>
          <w:rStyle w:val="Code"/>
        </w:rPr>
        <w:t>plasmid_matches</w:t>
      </w:r>
      <w:r w:rsidR="00B57605">
        <w:t>.</w:t>
      </w:r>
    </w:p>
    <w:p w14:paraId="1BB3AAAF" w14:textId="77777777" w:rsidR="00E06B9A" w:rsidRDefault="00E06B9A" w:rsidP="00E06B9A"/>
    <w:p w14:paraId="56A7C6CD" w14:textId="539DEDF6" w:rsidR="00E06B9A" w:rsidRDefault="00E06B9A" w:rsidP="00E06B9A">
      <w:pPr>
        <w:ind w:left="360"/>
      </w:pPr>
      <w:r w:rsidRPr="00BE0660">
        <w:rPr>
          <w:b/>
        </w:rPr>
        <w:t>Output:</w:t>
      </w:r>
      <w:r>
        <w:t xml:space="preserve"> One tab-separated value file containing </w:t>
      </w:r>
      <w:r w:rsidR="0065664C">
        <w:t xml:space="preserve">summarized </w:t>
      </w:r>
      <w:r>
        <w:t xml:space="preserve">matches. </w:t>
      </w:r>
      <w:r w:rsidR="0065664C">
        <w:t xml:space="preserve">It will have two lines only. The first is a header line; the second the data. </w:t>
      </w:r>
      <w:r>
        <w:t xml:space="preserve">We assume the output file will be named after the following pattern: </w:t>
      </w:r>
      <w:r w:rsidRPr="00B80AA7">
        <w:rPr>
          <w:rStyle w:val="Code"/>
        </w:rPr>
        <w:t>${</w:t>
      </w:r>
      <w:r>
        <w:rPr>
          <w:rStyle w:val="Code"/>
        </w:rPr>
        <w:t>ACCESSION</w:t>
      </w:r>
      <w:r w:rsidRPr="00B80AA7">
        <w:rPr>
          <w:rStyle w:val="Code"/>
        </w:rPr>
        <w:t>}</w:t>
      </w:r>
      <w:r>
        <w:rPr>
          <w:rStyle w:val="Code"/>
        </w:rPr>
        <w:t>_matches</w:t>
      </w:r>
      <w:r w:rsidR="0065664C">
        <w:rPr>
          <w:rStyle w:val="Code"/>
        </w:rPr>
        <w:t>-summary</w:t>
      </w:r>
      <w:r>
        <w:rPr>
          <w:rStyle w:val="Code"/>
        </w:rPr>
        <w:t>.tsv</w:t>
      </w:r>
      <w:r w:rsidR="00B57605" w:rsidRPr="00B57605">
        <w:t xml:space="preserve"> i</w:t>
      </w:r>
      <w:r w:rsidR="00B57605">
        <w:t xml:space="preserve">n a directory called </w:t>
      </w:r>
      <w:r w:rsidR="00B57605" w:rsidRPr="00B57605">
        <w:rPr>
          <w:rStyle w:val="Code"/>
        </w:rPr>
        <w:t>plasmid_matches</w:t>
      </w:r>
      <w:r>
        <w:t>. The columns of the file are as follows:</w:t>
      </w:r>
    </w:p>
    <w:p w14:paraId="7D828E65" w14:textId="77777777" w:rsidR="00E06B9A" w:rsidRDefault="00E06B9A" w:rsidP="00E06B9A">
      <w:pPr>
        <w:ind w:left="360"/>
      </w:pPr>
    </w:p>
    <w:p w14:paraId="796AF13E" w14:textId="77777777" w:rsidR="009B3B13" w:rsidRDefault="009B3B13" w:rsidP="009B3B13">
      <w:pPr>
        <w:pStyle w:val="ListParagraph"/>
        <w:numPr>
          <w:ilvl w:val="0"/>
          <w:numId w:val="4"/>
        </w:numPr>
      </w:pPr>
      <w:r>
        <w:t>Accession #</w:t>
      </w:r>
    </w:p>
    <w:p w14:paraId="16B5BF27" w14:textId="77777777" w:rsidR="009B3B13" w:rsidRDefault="009B3B13" w:rsidP="009B3B13">
      <w:pPr>
        <w:pStyle w:val="ListParagraph"/>
        <w:numPr>
          <w:ilvl w:val="0"/>
          <w:numId w:val="4"/>
        </w:numPr>
      </w:pPr>
      <w:r>
        <w:t>Antimicrobial Resistance CDS</w:t>
      </w:r>
    </w:p>
    <w:p w14:paraId="5572F6BC" w14:textId="77777777" w:rsidR="009B3B13" w:rsidRDefault="009B3B13" w:rsidP="009B3B13">
      <w:pPr>
        <w:pStyle w:val="ListParagraph"/>
        <w:numPr>
          <w:ilvl w:val="0"/>
          <w:numId w:val="4"/>
        </w:numPr>
      </w:pPr>
      <w:r>
        <w:t>Antimicrobial Resistance CDS %</w:t>
      </w:r>
    </w:p>
    <w:p w14:paraId="367073A6" w14:textId="77777777" w:rsidR="009B3B13" w:rsidRDefault="009B3B13" w:rsidP="009B3B13">
      <w:pPr>
        <w:pStyle w:val="ListParagraph"/>
        <w:numPr>
          <w:ilvl w:val="0"/>
          <w:numId w:val="4"/>
        </w:numPr>
      </w:pPr>
      <w:r>
        <w:t>Beta-lactamase CDS</w:t>
      </w:r>
    </w:p>
    <w:p w14:paraId="1311699F" w14:textId="77777777" w:rsidR="009B3B13" w:rsidRDefault="009B3B13" w:rsidP="009B3B13">
      <w:pPr>
        <w:pStyle w:val="ListParagraph"/>
        <w:numPr>
          <w:ilvl w:val="0"/>
          <w:numId w:val="4"/>
        </w:numPr>
      </w:pPr>
      <w:r>
        <w:t>Beta-lactamase CDS %</w:t>
      </w:r>
    </w:p>
    <w:p w14:paraId="1E0DA2B9" w14:textId="77777777" w:rsidR="009B3B13" w:rsidRDefault="009B3B13" w:rsidP="009B3B13">
      <w:pPr>
        <w:pStyle w:val="ListParagraph"/>
        <w:numPr>
          <w:ilvl w:val="0"/>
          <w:numId w:val="4"/>
        </w:numPr>
      </w:pPr>
      <w:r>
        <w:t>Beta-lactamase Special (Carbapenem</w:t>
      </w:r>
      <w:proofErr w:type="gramStart"/>
      <w:r>
        <w:t>*,IMP</w:t>
      </w:r>
      <w:proofErr w:type="gramEnd"/>
      <w:r>
        <w:t>,KPC,NDM,VIM) Copy #</w:t>
      </w:r>
    </w:p>
    <w:p w14:paraId="0C286243" w14:textId="77777777" w:rsidR="009B3B13" w:rsidRDefault="009B3B13" w:rsidP="009B3B13">
      <w:pPr>
        <w:pStyle w:val="ListParagraph"/>
        <w:numPr>
          <w:ilvl w:val="0"/>
          <w:numId w:val="4"/>
        </w:numPr>
      </w:pPr>
      <w:r>
        <w:t>Beta-lactamase Special (Carbapenem</w:t>
      </w:r>
      <w:proofErr w:type="gramStart"/>
      <w:r>
        <w:t>*,IMP</w:t>
      </w:r>
      <w:proofErr w:type="gramEnd"/>
      <w:r>
        <w:t>,KPC,NDM,VIM) Copy # % of Beta-lactamase</w:t>
      </w:r>
    </w:p>
    <w:p w14:paraId="044E49A8" w14:textId="77777777" w:rsidR="009B3B13" w:rsidRDefault="009B3B13" w:rsidP="009B3B13">
      <w:pPr>
        <w:pStyle w:val="ListParagraph"/>
        <w:numPr>
          <w:ilvl w:val="0"/>
          <w:numId w:val="4"/>
        </w:numPr>
      </w:pPr>
      <w:r>
        <w:t>Beta-lactamase Special (Carbapenem</w:t>
      </w:r>
      <w:proofErr w:type="gramStart"/>
      <w:r>
        <w:t>*,IMP</w:t>
      </w:r>
      <w:proofErr w:type="gramEnd"/>
      <w:r>
        <w:t>,KPC,NDM,VIM) Copy # % of Total</w:t>
      </w:r>
    </w:p>
    <w:p w14:paraId="4A6C770A" w14:textId="77777777" w:rsidR="009B3B13" w:rsidRDefault="009B3B13" w:rsidP="009B3B13">
      <w:pPr>
        <w:pStyle w:val="ListParagraph"/>
        <w:numPr>
          <w:ilvl w:val="0"/>
          <w:numId w:val="4"/>
        </w:numPr>
      </w:pPr>
      <w:r>
        <w:t>Beta-lactamase Special (Carbapenem</w:t>
      </w:r>
      <w:proofErr w:type="gramStart"/>
      <w:r>
        <w:t>*,IMP</w:t>
      </w:r>
      <w:proofErr w:type="gramEnd"/>
      <w:r>
        <w:t>,KPC,NDM,VIM) Absent (Yes/No)</w:t>
      </w:r>
    </w:p>
    <w:p w14:paraId="3E1F9FA3" w14:textId="77777777" w:rsidR="009B3B13" w:rsidRDefault="009B3B13" w:rsidP="009B3B13">
      <w:pPr>
        <w:pStyle w:val="ListParagraph"/>
        <w:numPr>
          <w:ilvl w:val="0"/>
          <w:numId w:val="4"/>
        </w:numPr>
      </w:pPr>
      <w:r>
        <w:t>Plasmid Transfer CDS</w:t>
      </w:r>
    </w:p>
    <w:p w14:paraId="5E3C045C" w14:textId="77777777" w:rsidR="009B3B13" w:rsidRDefault="009B3B13" w:rsidP="009B3B13">
      <w:pPr>
        <w:pStyle w:val="ListParagraph"/>
        <w:numPr>
          <w:ilvl w:val="0"/>
          <w:numId w:val="4"/>
        </w:numPr>
      </w:pPr>
      <w:r>
        <w:t>Plasmid Transfer CDS %</w:t>
      </w:r>
    </w:p>
    <w:p w14:paraId="3F801696" w14:textId="77777777" w:rsidR="009B3B13" w:rsidRDefault="009B3B13" w:rsidP="009B3B13">
      <w:pPr>
        <w:pStyle w:val="ListParagraph"/>
        <w:numPr>
          <w:ilvl w:val="0"/>
          <w:numId w:val="4"/>
        </w:numPr>
      </w:pPr>
      <w:r>
        <w:t>Toxin/Antitoxin System CDS</w:t>
      </w:r>
    </w:p>
    <w:p w14:paraId="2FEF582D" w14:textId="77777777" w:rsidR="009B3B13" w:rsidRDefault="009B3B13" w:rsidP="009B3B13">
      <w:pPr>
        <w:pStyle w:val="ListParagraph"/>
        <w:numPr>
          <w:ilvl w:val="0"/>
          <w:numId w:val="4"/>
        </w:numPr>
      </w:pPr>
      <w:r>
        <w:t>Toxin/Antitoxin System CDS %</w:t>
      </w:r>
    </w:p>
    <w:p w14:paraId="0C168E78" w14:textId="77777777" w:rsidR="009B3B13" w:rsidRDefault="009B3B13" w:rsidP="009B3B13">
      <w:pPr>
        <w:pStyle w:val="ListParagraph"/>
        <w:numPr>
          <w:ilvl w:val="0"/>
          <w:numId w:val="4"/>
        </w:numPr>
      </w:pPr>
      <w:r>
        <w:t>Toxin/Antitoxin System Present (Yes/No)</w:t>
      </w:r>
    </w:p>
    <w:p w14:paraId="58643615" w14:textId="77777777" w:rsidR="009B3B13" w:rsidRDefault="009B3B13" w:rsidP="009B3B13">
      <w:pPr>
        <w:pStyle w:val="ListParagraph"/>
        <w:numPr>
          <w:ilvl w:val="0"/>
          <w:numId w:val="4"/>
        </w:numPr>
      </w:pPr>
      <w:r>
        <w:t>DNA Maintenance/Modification CDS</w:t>
      </w:r>
    </w:p>
    <w:p w14:paraId="177BAF14" w14:textId="77777777" w:rsidR="009B3B13" w:rsidRDefault="009B3B13" w:rsidP="009B3B13">
      <w:pPr>
        <w:pStyle w:val="ListParagraph"/>
        <w:numPr>
          <w:ilvl w:val="0"/>
          <w:numId w:val="4"/>
        </w:numPr>
      </w:pPr>
      <w:r>
        <w:t>DNA Maintenance/Modification CDS %</w:t>
      </w:r>
    </w:p>
    <w:p w14:paraId="7EF857DF" w14:textId="77777777" w:rsidR="009B3B13" w:rsidRDefault="009B3B13" w:rsidP="009B3B13">
      <w:pPr>
        <w:pStyle w:val="ListParagraph"/>
        <w:numPr>
          <w:ilvl w:val="0"/>
          <w:numId w:val="4"/>
        </w:numPr>
      </w:pPr>
      <w:r>
        <w:t>DNA Maintenance/Modification Special (</w:t>
      </w:r>
      <w:proofErr w:type="gramStart"/>
      <w:r>
        <w:t>mucA,mucB</w:t>
      </w:r>
      <w:proofErr w:type="gramEnd"/>
      <w:r>
        <w:t>,polymerase,umuC,umuD) Copy #</w:t>
      </w:r>
    </w:p>
    <w:p w14:paraId="184FFC67" w14:textId="77777777" w:rsidR="009B3B13" w:rsidRDefault="009B3B13" w:rsidP="009B3B13">
      <w:pPr>
        <w:pStyle w:val="ListParagraph"/>
        <w:numPr>
          <w:ilvl w:val="0"/>
          <w:numId w:val="4"/>
        </w:numPr>
      </w:pPr>
      <w:r>
        <w:t>DNA Maintenance/Modification Special (</w:t>
      </w:r>
      <w:proofErr w:type="gramStart"/>
      <w:r>
        <w:t>mucA,mucB</w:t>
      </w:r>
      <w:proofErr w:type="gramEnd"/>
      <w:r>
        <w:t>,polymerase,umuC,umuD) Copy # % of DNA Maintenance/Modification</w:t>
      </w:r>
    </w:p>
    <w:p w14:paraId="4F92AE98" w14:textId="77777777" w:rsidR="009B3B13" w:rsidRDefault="009B3B13" w:rsidP="009B3B13">
      <w:pPr>
        <w:pStyle w:val="ListParagraph"/>
        <w:numPr>
          <w:ilvl w:val="0"/>
          <w:numId w:val="4"/>
        </w:numPr>
      </w:pPr>
      <w:r>
        <w:t>DNA Maintenance/Modification Special (</w:t>
      </w:r>
      <w:proofErr w:type="gramStart"/>
      <w:r>
        <w:t>mucA,mucB</w:t>
      </w:r>
      <w:proofErr w:type="gramEnd"/>
      <w:r>
        <w:t>,polymerase,umuC,umuD) Copy # % of Total</w:t>
      </w:r>
    </w:p>
    <w:p w14:paraId="4940D961" w14:textId="77777777" w:rsidR="009B3B13" w:rsidRDefault="009B3B13" w:rsidP="009B3B13">
      <w:pPr>
        <w:pStyle w:val="ListParagraph"/>
        <w:numPr>
          <w:ilvl w:val="0"/>
          <w:numId w:val="4"/>
        </w:numPr>
      </w:pPr>
      <w:r>
        <w:t>DNA Maintenance/Modification Special (</w:t>
      </w:r>
      <w:proofErr w:type="gramStart"/>
      <w:r>
        <w:t>mucA,mucB</w:t>
      </w:r>
      <w:proofErr w:type="gramEnd"/>
      <w:r>
        <w:t>,polymerase,umuC,umuD) Present (Yes/No)</w:t>
      </w:r>
    </w:p>
    <w:p w14:paraId="57E0481C" w14:textId="77777777" w:rsidR="009B3B13" w:rsidRDefault="009B3B13" w:rsidP="009B3B13">
      <w:pPr>
        <w:pStyle w:val="ListParagraph"/>
        <w:numPr>
          <w:ilvl w:val="0"/>
          <w:numId w:val="4"/>
        </w:numPr>
      </w:pPr>
      <w:r>
        <w:t>Mobile Genetic Elements CDS</w:t>
      </w:r>
    </w:p>
    <w:p w14:paraId="523B4D43" w14:textId="77777777" w:rsidR="009B3B13" w:rsidRDefault="009B3B13" w:rsidP="009B3B13">
      <w:pPr>
        <w:pStyle w:val="ListParagraph"/>
        <w:numPr>
          <w:ilvl w:val="0"/>
          <w:numId w:val="4"/>
        </w:numPr>
      </w:pPr>
      <w:r>
        <w:t>Mobile Genetic Elements CDS %</w:t>
      </w:r>
    </w:p>
    <w:p w14:paraId="480FDD2E" w14:textId="77777777" w:rsidR="009B3B13" w:rsidRDefault="009B3B13" w:rsidP="009B3B13">
      <w:pPr>
        <w:pStyle w:val="ListParagraph"/>
        <w:numPr>
          <w:ilvl w:val="0"/>
          <w:numId w:val="4"/>
        </w:numPr>
      </w:pPr>
      <w:r>
        <w:t>Hypothetical Genes CDS</w:t>
      </w:r>
    </w:p>
    <w:p w14:paraId="23A4FF63" w14:textId="77777777" w:rsidR="009B3B13" w:rsidRDefault="009B3B13" w:rsidP="009B3B13">
      <w:pPr>
        <w:pStyle w:val="ListParagraph"/>
        <w:numPr>
          <w:ilvl w:val="0"/>
          <w:numId w:val="4"/>
        </w:numPr>
      </w:pPr>
      <w:r>
        <w:t>Hypothetical Genes CDS %</w:t>
      </w:r>
    </w:p>
    <w:p w14:paraId="0BE62BFF" w14:textId="77777777" w:rsidR="009B3B13" w:rsidRDefault="009B3B13" w:rsidP="009B3B13">
      <w:pPr>
        <w:pStyle w:val="ListParagraph"/>
        <w:numPr>
          <w:ilvl w:val="0"/>
          <w:numId w:val="4"/>
        </w:numPr>
      </w:pPr>
      <w:r>
        <w:t>Other CDS</w:t>
      </w:r>
    </w:p>
    <w:p w14:paraId="18327D80" w14:textId="77777777" w:rsidR="009B3B13" w:rsidRDefault="009B3B13" w:rsidP="009B3B13">
      <w:pPr>
        <w:pStyle w:val="ListParagraph"/>
        <w:numPr>
          <w:ilvl w:val="0"/>
          <w:numId w:val="4"/>
        </w:numPr>
      </w:pPr>
      <w:r>
        <w:t>Other CDS %</w:t>
      </w:r>
    </w:p>
    <w:p w14:paraId="22DDE79C" w14:textId="64056340" w:rsidR="009B3B13" w:rsidRDefault="009B3B13" w:rsidP="009B3B13">
      <w:pPr>
        <w:pStyle w:val="ListParagraph"/>
        <w:numPr>
          <w:ilvl w:val="0"/>
          <w:numId w:val="4"/>
        </w:numPr>
      </w:pPr>
      <w:r>
        <w:t>Total CDS</w:t>
      </w:r>
    </w:p>
    <w:p w14:paraId="1D794D63" w14:textId="77777777" w:rsidR="00E06B9A" w:rsidRDefault="00E06B9A" w:rsidP="00E06B9A">
      <w:pPr>
        <w:ind w:left="360"/>
      </w:pPr>
    </w:p>
    <w:p w14:paraId="32C5658B" w14:textId="55E79FE5" w:rsidR="00E06B9A" w:rsidRDefault="001243B4" w:rsidP="00E06B9A">
      <w:pPr>
        <w:ind w:left="360"/>
      </w:pPr>
      <w:r>
        <w:t xml:space="preserve">This data, with the exception of the first column, will be copied into the plasmid csv file created later. Column number 6 will also be used to </w:t>
      </w:r>
      <w:r w:rsidR="00B57605">
        <w:t xml:space="preserve">drop plasmids. </w:t>
      </w:r>
    </w:p>
    <w:p w14:paraId="31EDF7FF" w14:textId="77777777" w:rsidR="00B57605" w:rsidRDefault="00B57605" w:rsidP="00E06B9A">
      <w:pPr>
        <w:ind w:left="360"/>
      </w:pPr>
    </w:p>
    <w:p w14:paraId="5DEFECC1" w14:textId="77777777" w:rsidR="00B57605" w:rsidRDefault="00B57605" w:rsidP="00B57605">
      <w:pPr>
        <w:ind w:left="360"/>
        <w:outlineLvl w:val="0"/>
        <w:rPr>
          <w:b/>
        </w:rPr>
      </w:pPr>
      <w:r>
        <w:rPr>
          <w:b/>
        </w:rPr>
        <w:t>Code</w:t>
      </w:r>
      <w:r w:rsidRPr="00BE0660">
        <w:rPr>
          <w:b/>
        </w:rPr>
        <w:t>:</w:t>
      </w:r>
    </w:p>
    <w:p w14:paraId="585A8C71" w14:textId="77777777" w:rsidR="00B57605" w:rsidRDefault="00B57605" w:rsidP="00B57605">
      <w:pPr>
        <w:ind w:left="360"/>
        <w:rPr>
          <w:b/>
        </w:rPr>
      </w:pPr>
    </w:p>
    <w:p w14:paraId="24CAAD35" w14:textId="77777777" w:rsidR="00B57605" w:rsidRDefault="00B57605" w:rsidP="00B57605">
      <w:pPr>
        <w:ind w:left="720"/>
        <w:outlineLvl w:val="0"/>
        <w:rPr>
          <w:i/>
        </w:rPr>
      </w:pPr>
      <w:r>
        <w:rPr>
          <w:i/>
        </w:rPr>
        <w:t xml:space="preserve">Bash </w:t>
      </w:r>
      <w:r w:rsidRPr="008607F5">
        <w:rPr>
          <w:i/>
        </w:rPr>
        <w:t>Command</w:t>
      </w:r>
    </w:p>
    <w:p w14:paraId="0E63A226" w14:textId="77777777" w:rsidR="00B57605" w:rsidRPr="00402B03" w:rsidRDefault="00B57605" w:rsidP="00B57605">
      <w:pPr>
        <w:ind w:left="720"/>
        <w:rPr>
          <w:b/>
        </w:rPr>
      </w:pPr>
    </w:p>
    <w:p w14:paraId="1F5041C1"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while read ifn</w:t>
      </w:r>
    </w:p>
    <w:p w14:paraId="64F75A8F"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05A0ACD" w14:textId="660DED95"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sidRPr="00B57605">
        <w:rPr>
          <w:rStyle w:val="Code"/>
          <w:szCs w:val="20"/>
        </w:rPr>
        <w:t>_sorted_matches.tsv"</w:t>
      </w:r>
      <w:r w:rsidRPr="00E43DEC">
        <w:rPr>
          <w:rStyle w:val="Code"/>
          <w:szCs w:val="20"/>
        </w:rPr>
        <w:t>`</w:t>
      </w:r>
      <w:r w:rsidRPr="00402B03">
        <w:rPr>
          <w:rStyle w:val="Code"/>
          <w:szCs w:val="20"/>
        </w:rPr>
        <w:tab/>
      </w:r>
      <w:r>
        <w:rPr>
          <w:rStyle w:val="Code"/>
          <w:szCs w:val="20"/>
        </w:rPr>
        <w:tab/>
      </w:r>
    </w:p>
    <w:p w14:paraId="195D0EB3"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209B3A9" w14:textId="2BEBCE28"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Pr="00B57605">
        <w:rPr>
          <w:rStyle w:val="Code"/>
          <w:szCs w:val="20"/>
        </w:rPr>
        <w:t>summarizePlasmidMatchInfo</w:t>
      </w:r>
      <w:r w:rsidRPr="00AD79C4">
        <w:rPr>
          <w:rStyle w:val="Code"/>
          <w:szCs w:val="20"/>
        </w:rPr>
        <w:t>.py</w:t>
      </w:r>
      <w:r>
        <w:rPr>
          <w:rStyle w:val="Code"/>
          <w:szCs w:val="20"/>
        </w:rPr>
        <w:t xml:space="preserve"> \</w:t>
      </w:r>
    </w:p>
    <w:p w14:paraId="0E4FAA99" w14:textId="113D4DEE"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21506947" w14:textId="77777777" w:rsidR="00B57605"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plasmid_matches</w:t>
      </w:r>
    </w:p>
    <w:p w14:paraId="24E39D64" w14:textId="77777777"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B19BB93" w14:textId="13993D43" w:rsidR="00B57605" w:rsidRPr="00402B03" w:rsidRDefault="00B57605" w:rsidP="00B576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plasmid_matches/</w:t>
      </w:r>
      <w:r w:rsidRPr="00B57605">
        <w:rPr>
          <w:rStyle w:val="Code"/>
          <w:szCs w:val="20"/>
        </w:rPr>
        <w:t>*_sorted_matches.tsv</w:t>
      </w:r>
      <w:r w:rsidRPr="00402B03">
        <w:rPr>
          <w:rStyle w:val="Code"/>
          <w:szCs w:val="20"/>
        </w:rPr>
        <w:t>)</w:t>
      </w:r>
    </w:p>
    <w:p w14:paraId="353DE3B9" w14:textId="77777777" w:rsidR="00B57605" w:rsidRPr="00402B03" w:rsidRDefault="00B57605" w:rsidP="00B57605">
      <w:pPr>
        <w:ind w:left="720"/>
      </w:pPr>
    </w:p>
    <w:p w14:paraId="22560A93" w14:textId="77777777" w:rsidR="00B57605" w:rsidRDefault="00B57605" w:rsidP="00B57605">
      <w:pPr>
        <w:ind w:left="720"/>
        <w:outlineLvl w:val="0"/>
        <w:rPr>
          <w:i/>
        </w:rPr>
      </w:pPr>
      <w:r>
        <w:rPr>
          <w:i/>
        </w:rPr>
        <w:t>Python Version</w:t>
      </w:r>
    </w:p>
    <w:p w14:paraId="59E05F20" w14:textId="77777777" w:rsidR="00B57605" w:rsidRDefault="00B57605" w:rsidP="00B57605"/>
    <w:p w14:paraId="0FAE3189" w14:textId="77777777" w:rsidR="00B57605" w:rsidRDefault="00B57605" w:rsidP="00B57605">
      <w:pPr>
        <w:ind w:left="720"/>
        <w:outlineLvl w:val="0"/>
      </w:pPr>
      <w:r>
        <w:t>Python 3.6.4 (https://www.python.org).</w:t>
      </w:r>
    </w:p>
    <w:p w14:paraId="28AEFF41" w14:textId="77777777" w:rsidR="00B57605" w:rsidRDefault="00B57605" w:rsidP="00B57605">
      <w:pPr>
        <w:ind w:left="720"/>
      </w:pPr>
    </w:p>
    <w:p w14:paraId="5C833A14" w14:textId="0E359FAC" w:rsidR="00B57605" w:rsidRPr="00423256" w:rsidRDefault="00B57605" w:rsidP="00B57605">
      <w:pPr>
        <w:ind w:left="720"/>
        <w:outlineLvl w:val="0"/>
        <w:rPr>
          <w:i/>
        </w:rPr>
      </w:pPr>
      <w:r>
        <w:rPr>
          <w:i/>
        </w:rPr>
        <w:t>Python Script (</w:t>
      </w:r>
      <w:r w:rsidRPr="00B57605">
        <w:rPr>
          <w:i/>
        </w:rPr>
        <w:t>summarizePlasmidMatchInfo</w:t>
      </w:r>
      <w:r>
        <w:rPr>
          <w:i/>
        </w:rPr>
        <w:t>.py)</w:t>
      </w:r>
    </w:p>
    <w:p w14:paraId="3157E676" w14:textId="77777777" w:rsidR="00B57605" w:rsidRDefault="00B57605" w:rsidP="00B57605"/>
    <w:p w14:paraId="14310480" w14:textId="77777777" w:rsidR="00B57605" w:rsidRDefault="00B57605" w:rsidP="00B57605">
      <w:pPr>
        <w:ind w:left="720"/>
      </w:pPr>
      <w:r>
        <w:t>This script is too long to reasonably represent in this document. Please view it in the freely-accessible online repository.</w:t>
      </w:r>
    </w:p>
    <w:p w14:paraId="4558D84A" w14:textId="7C6E6A38" w:rsidR="00E06B9A" w:rsidRDefault="00E06B9A" w:rsidP="00E06B9A">
      <w:pPr>
        <w:outlineLvl w:val="0"/>
      </w:pPr>
    </w:p>
    <w:p w14:paraId="32EDD04B" w14:textId="77777777" w:rsidR="00E06B9A" w:rsidRDefault="00E06B9A" w:rsidP="00E06B9A">
      <w:pPr>
        <w:outlineLvl w:val="0"/>
      </w:pPr>
    </w:p>
    <w:p w14:paraId="37A38F00" w14:textId="77777777" w:rsidR="009B3BDA" w:rsidRDefault="009B3BDA" w:rsidP="00F2162D">
      <w:pPr>
        <w:outlineLvl w:val="0"/>
      </w:pPr>
    </w:p>
    <w:p w14:paraId="7EC6FA3B"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7AD56BBC" w14:textId="22CD66A6" w:rsidR="009B3BDA" w:rsidRPr="00C44F54" w:rsidRDefault="009B3BDA" w:rsidP="00F2162D">
      <w:pPr>
        <w:outlineLvl w:val="0"/>
        <w:rPr>
          <w:b/>
          <w:sz w:val="28"/>
          <w:szCs w:val="28"/>
        </w:rPr>
      </w:pPr>
      <w:r w:rsidRPr="00C44F54">
        <w:rPr>
          <w:b/>
          <w:sz w:val="28"/>
          <w:szCs w:val="28"/>
        </w:rPr>
        <w:lastRenderedPageBreak/>
        <w:t xml:space="preserve">Step 16. </w:t>
      </w:r>
      <w:r w:rsidR="00C44F54" w:rsidRPr="00C44F54">
        <w:rPr>
          <w:b/>
          <w:sz w:val="28"/>
          <w:szCs w:val="28"/>
        </w:rPr>
        <w:t>Drop Plasmids</w:t>
      </w:r>
    </w:p>
    <w:p w14:paraId="2F1C6622" w14:textId="77777777" w:rsidR="00A105AD" w:rsidRPr="00C44F54" w:rsidRDefault="00A105AD" w:rsidP="00A105AD">
      <w:pPr>
        <w:outlineLvl w:val="0"/>
        <w:rPr>
          <w:b/>
          <w:sz w:val="28"/>
          <w:szCs w:val="28"/>
        </w:rPr>
      </w:pPr>
    </w:p>
    <w:p w14:paraId="6F86E2BE" w14:textId="2513E7F6" w:rsidR="00A105AD" w:rsidRDefault="00A105AD" w:rsidP="00A105AD">
      <w:pPr>
        <w:ind w:left="360"/>
      </w:pPr>
      <w:r w:rsidRPr="00BE0660">
        <w:rPr>
          <w:b/>
        </w:rPr>
        <w:t>Input:</w:t>
      </w:r>
      <w:r>
        <w:t xml:space="preserve"> This script acts on all the plasmids directly (i.e., not calling on a subroutine in Python or AWK for each of the plasmids). It requires no user input directly as it ascertains the plasmid accession numbers from file names. It also relies on the directory structure to find the </w:t>
      </w:r>
      <w:r w:rsidR="00AF26B6">
        <w:t>files</w:t>
      </w:r>
      <w:r>
        <w:t xml:space="preserve"> named after the pattern </w:t>
      </w:r>
      <w:r w:rsidRPr="00852180">
        <w:rPr>
          <w:rStyle w:val="Code"/>
        </w:rPr>
        <w:t>${</w:t>
      </w:r>
      <w:r>
        <w:rPr>
          <w:rStyle w:val="Code"/>
        </w:rPr>
        <w:t>ACCESSION}_matches</w:t>
      </w:r>
      <w:r w:rsidR="00AF26B6">
        <w:rPr>
          <w:rStyle w:val="Code"/>
        </w:rPr>
        <w:t>-summary</w:t>
      </w:r>
      <w:r>
        <w:rPr>
          <w:rStyle w:val="Code"/>
        </w:rPr>
        <w:t>.tsv</w:t>
      </w:r>
      <w:r>
        <w:t xml:space="preserve"> in a directory called </w:t>
      </w:r>
      <w:r w:rsidRPr="00B57605">
        <w:rPr>
          <w:rStyle w:val="Code"/>
        </w:rPr>
        <w:t>plasmid_matches</w:t>
      </w:r>
      <w:r>
        <w:t>.</w:t>
      </w:r>
    </w:p>
    <w:p w14:paraId="24B57C4D" w14:textId="77777777" w:rsidR="00A105AD" w:rsidRDefault="00A105AD" w:rsidP="00A105AD"/>
    <w:p w14:paraId="1559E92E" w14:textId="629986F1" w:rsidR="00A105AD" w:rsidRDefault="00A105AD" w:rsidP="00E51A49">
      <w:pPr>
        <w:ind w:left="360"/>
      </w:pPr>
      <w:r w:rsidRPr="00BE0660">
        <w:rPr>
          <w:b/>
        </w:rPr>
        <w:t>Output:</w:t>
      </w:r>
      <w:r>
        <w:t xml:space="preserve"> </w:t>
      </w:r>
      <w:r w:rsidR="00404EF7">
        <w:t xml:space="preserve">Two new directories in the </w:t>
      </w:r>
      <w:proofErr w:type="gramStart"/>
      <w:r w:rsidR="00404EF7" w:rsidRPr="00404EF7">
        <w:rPr>
          <w:rStyle w:val="Code"/>
        </w:rPr>
        <w:t>groups</w:t>
      </w:r>
      <w:proofErr w:type="gramEnd"/>
      <w:r w:rsidR="00404EF7">
        <w:t xml:space="preserve"> directory: </w:t>
      </w:r>
      <w:r w:rsidR="00404EF7" w:rsidRPr="00404EF7">
        <w:rPr>
          <w:rStyle w:val="Code"/>
        </w:rPr>
        <w:t>keep</w:t>
      </w:r>
      <w:r w:rsidR="00404EF7">
        <w:t xml:space="preserve"> and </w:t>
      </w:r>
      <w:r w:rsidR="00404EF7" w:rsidRPr="00404EF7">
        <w:rPr>
          <w:rStyle w:val="Code"/>
        </w:rPr>
        <w:t>discard</w:t>
      </w:r>
      <w:r w:rsidR="00404EF7">
        <w:t xml:space="preserve">. Inside the </w:t>
      </w:r>
      <w:r w:rsidR="00404EF7" w:rsidRPr="00CF645B">
        <w:rPr>
          <w:rStyle w:val="Code"/>
        </w:rPr>
        <w:t>discard</w:t>
      </w:r>
      <w:r w:rsidR="00404EF7">
        <w:t xml:space="preserve"> directory will be a file called </w:t>
      </w:r>
      <w:proofErr w:type="gramStart"/>
      <w:r w:rsidR="00404EF7" w:rsidRPr="00CF645B">
        <w:rPr>
          <w:rStyle w:val="Code"/>
        </w:rPr>
        <w:t>discard.list</w:t>
      </w:r>
      <w:proofErr w:type="gramEnd"/>
      <w:r w:rsidR="00404EF7">
        <w:t xml:space="preserve">. It will contain the accession numbers (one per line) that are to be excluded from the rest of the analysis. </w:t>
      </w:r>
      <w:r w:rsidR="00CF645B">
        <w:t xml:space="preserve">The same is true in the </w:t>
      </w:r>
      <w:r w:rsidR="00CF645B" w:rsidRPr="00CF645B">
        <w:rPr>
          <w:rStyle w:val="Code"/>
        </w:rPr>
        <w:t>keep</w:t>
      </w:r>
      <w:r w:rsidR="00CF645B">
        <w:t xml:space="preserve"> directory, except the accession numbers are the ones that will be retained for the rest of the analysis and the file will be called </w:t>
      </w:r>
      <w:proofErr w:type="gramStart"/>
      <w:r w:rsidR="00CF645B" w:rsidRPr="00CF645B">
        <w:rPr>
          <w:rStyle w:val="Code"/>
        </w:rPr>
        <w:t>keep.list</w:t>
      </w:r>
      <w:proofErr w:type="gramEnd"/>
      <w:r w:rsidR="00CF645B">
        <w:t xml:space="preserve">. </w:t>
      </w:r>
      <w:proofErr w:type="gramStart"/>
      <w:r w:rsidR="00CF645B">
        <w:t>Also</w:t>
      </w:r>
      <w:proofErr w:type="gramEnd"/>
      <w:r w:rsidR="00CF645B">
        <w:t xml:space="preserve"> in the </w:t>
      </w:r>
      <w:r w:rsidR="00CF645B" w:rsidRPr="00CF645B">
        <w:rPr>
          <w:rStyle w:val="Code"/>
        </w:rPr>
        <w:t>keep</w:t>
      </w:r>
      <w:r w:rsidR="00CF645B">
        <w:t xml:space="preserve"> directory is a new group list file for each of the groups found in </w:t>
      </w:r>
      <w:r w:rsidR="00CF645B" w:rsidRPr="00CF645B">
        <w:rPr>
          <w:rStyle w:val="Code"/>
        </w:rPr>
        <w:t>groups</w:t>
      </w:r>
      <w:r w:rsidR="00F76600">
        <w:t xml:space="preserve"> directory</w:t>
      </w:r>
      <w:r w:rsidR="00CF645B">
        <w:t xml:space="preserve">. These lists are the same as the originals except that the discarded accessions have been removed. </w:t>
      </w:r>
    </w:p>
    <w:p w14:paraId="35534FB2" w14:textId="77777777" w:rsidR="00A105AD" w:rsidRDefault="00A105AD" w:rsidP="00A105AD">
      <w:pPr>
        <w:ind w:left="360"/>
      </w:pPr>
    </w:p>
    <w:p w14:paraId="58252C2A" w14:textId="77777777" w:rsidR="00A105AD" w:rsidRDefault="00A105AD" w:rsidP="00A105AD">
      <w:pPr>
        <w:ind w:left="360"/>
        <w:outlineLvl w:val="0"/>
        <w:rPr>
          <w:b/>
        </w:rPr>
      </w:pPr>
      <w:r>
        <w:rPr>
          <w:b/>
        </w:rPr>
        <w:t>Code</w:t>
      </w:r>
      <w:r w:rsidRPr="00BE0660">
        <w:rPr>
          <w:b/>
        </w:rPr>
        <w:t>:</w:t>
      </w:r>
    </w:p>
    <w:p w14:paraId="251C328F" w14:textId="77777777" w:rsidR="00A105AD" w:rsidRDefault="00A105AD" w:rsidP="00A105AD">
      <w:pPr>
        <w:ind w:left="360"/>
        <w:rPr>
          <w:b/>
        </w:rPr>
      </w:pPr>
    </w:p>
    <w:p w14:paraId="45CC4F9F" w14:textId="77777777" w:rsidR="00A105AD" w:rsidRDefault="00A105AD" w:rsidP="00A105AD">
      <w:pPr>
        <w:ind w:left="720"/>
        <w:outlineLvl w:val="0"/>
        <w:rPr>
          <w:i/>
        </w:rPr>
      </w:pPr>
      <w:r>
        <w:rPr>
          <w:i/>
        </w:rPr>
        <w:t xml:space="preserve">Bash </w:t>
      </w:r>
      <w:r w:rsidRPr="008607F5">
        <w:rPr>
          <w:i/>
        </w:rPr>
        <w:t>Command</w:t>
      </w:r>
    </w:p>
    <w:p w14:paraId="4A175F07" w14:textId="77777777" w:rsidR="00A105AD" w:rsidRPr="00402B03" w:rsidRDefault="00A105AD" w:rsidP="00A105AD">
      <w:pPr>
        <w:ind w:left="720"/>
        <w:rPr>
          <w:b/>
        </w:rPr>
      </w:pPr>
    </w:p>
    <w:p w14:paraId="7DA56854"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4DA06815" w14:textId="77777777"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DC5DA5A" w14:textId="58B86710"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 xml:space="preserve">GROUP=`basename "${ifn}" </w:t>
      </w:r>
      <w:proofErr w:type="gramStart"/>
      <w:r w:rsidR="002D0DFD" w:rsidRPr="002D0DFD">
        <w:rPr>
          <w:rStyle w:val="Code"/>
          <w:szCs w:val="20"/>
        </w:rPr>
        <w:t>".list</w:t>
      </w:r>
      <w:proofErr w:type="gramEnd"/>
      <w:r w:rsidR="002D0DFD" w:rsidRPr="002D0DFD">
        <w:rPr>
          <w:rStyle w:val="Code"/>
          <w:szCs w:val="20"/>
        </w:rPr>
        <w:t>"`</w:t>
      </w:r>
      <w:r w:rsidRPr="00402B03">
        <w:rPr>
          <w:rStyle w:val="Code"/>
          <w:szCs w:val="20"/>
        </w:rPr>
        <w:tab/>
      </w:r>
      <w:r>
        <w:rPr>
          <w:rStyle w:val="Code"/>
          <w:szCs w:val="20"/>
        </w:rPr>
        <w:tab/>
      </w:r>
    </w:p>
    <w:p w14:paraId="4A5677AD" w14:textId="77777777" w:rsidR="00A105AD"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21913A9" w14:textId="0E867789" w:rsidR="002D0DFD" w:rsidRPr="002D0DFD" w:rsidRDefault="00A105A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2D0DFD" w:rsidRPr="002D0DFD">
        <w:rPr>
          <w:rStyle w:val="Code"/>
          <w:szCs w:val="20"/>
        </w:rPr>
        <w:t>while read ACC</w:t>
      </w:r>
      <w:r w:rsidR="002D0DFD">
        <w:rPr>
          <w:rStyle w:val="Code"/>
          <w:szCs w:val="20"/>
        </w:rPr>
        <w:t>ESSION</w:t>
      </w:r>
    </w:p>
    <w:p w14:paraId="27141BE1" w14:textId="285A9345"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w:t>
      </w:r>
    </w:p>
    <w:p w14:paraId="312F177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 xml:space="preserve">COUNT=`tail -n 1 </w:t>
      </w:r>
      <w:r>
        <w:rPr>
          <w:rStyle w:val="Code"/>
          <w:szCs w:val="20"/>
        </w:rPr>
        <w:t>\</w:t>
      </w:r>
    </w:p>
    <w:p w14:paraId="34886CEF"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w:t>
      </w:r>
      <w:r>
        <w:rPr>
          <w:rStyle w:val="Code"/>
          <w:szCs w:val="20"/>
        </w:rPr>
        <w:t>plasmid_matches</w:t>
      </w:r>
      <w:r w:rsidRPr="002D0DFD">
        <w:rPr>
          <w:rStyle w:val="Code"/>
          <w:szCs w:val="20"/>
        </w:rPr>
        <w:t>/${ACC</w:t>
      </w:r>
      <w:r>
        <w:rPr>
          <w:rStyle w:val="Code"/>
          <w:szCs w:val="20"/>
        </w:rPr>
        <w:t>ESSION</w:t>
      </w:r>
      <w:r w:rsidRPr="002D0DFD">
        <w:rPr>
          <w:rStyle w:val="Code"/>
          <w:szCs w:val="20"/>
        </w:rPr>
        <w:t xml:space="preserve">}_matches-summary.tsv" </w:t>
      </w:r>
      <w:r>
        <w:rPr>
          <w:rStyle w:val="Code"/>
          <w:szCs w:val="20"/>
        </w:rPr>
        <w:t>\</w:t>
      </w:r>
    </w:p>
    <w:p w14:paraId="554C2B73"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cut -d '</w:t>
      </w:r>
      <w:r>
        <w:rPr>
          <w:rStyle w:val="Code"/>
          <w:szCs w:val="20"/>
        </w:rPr>
        <w:t>\t</w:t>
      </w:r>
      <w:r w:rsidRPr="002D0DFD">
        <w:rPr>
          <w:rStyle w:val="Code"/>
          <w:szCs w:val="20"/>
        </w:rPr>
        <w:t xml:space="preserve">' -f 6 </w:t>
      </w:r>
      <w:r>
        <w:rPr>
          <w:rStyle w:val="Code"/>
          <w:szCs w:val="20"/>
        </w:rPr>
        <w:t>\</w:t>
      </w:r>
    </w:p>
    <w:p w14:paraId="497E4647" w14:textId="7B1A9E6D"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Pr>
          <w:rStyle w:val="Code"/>
          <w:szCs w:val="20"/>
        </w:rPr>
        <w:tab/>
      </w:r>
      <w:r w:rsidRPr="002D0DFD">
        <w:rPr>
          <w:rStyle w:val="Code"/>
          <w:szCs w:val="20"/>
        </w:rPr>
        <w:t>| tr -d '"'`</w:t>
      </w:r>
    </w:p>
    <w:p w14:paraId="1B5F838D" w14:textId="77777777" w:rsid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p>
    <w:p w14:paraId="0C5AECD6" w14:textId="77D0D4D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2D0DFD">
        <w:rPr>
          <w:rStyle w:val="Code"/>
          <w:szCs w:val="20"/>
        </w:rPr>
        <w:t xml:space="preserve">if [ $COUNT -ge </w:t>
      </w:r>
      <w:proofErr w:type="gramStart"/>
      <w:r w:rsidRPr="002D0DFD">
        <w:rPr>
          <w:rStyle w:val="Code"/>
          <w:szCs w:val="20"/>
        </w:rPr>
        <w:t>1 ]</w:t>
      </w:r>
      <w:proofErr w:type="gramEnd"/>
      <w:r w:rsidRPr="002D0DFD">
        <w:rPr>
          <w:rStyle w:val="Code"/>
          <w:szCs w:val="20"/>
        </w:rPr>
        <w:t xml:space="preserve"> &amp;&amp; [ $COUNT -le 6 ]</w:t>
      </w:r>
    </w:p>
    <w:p w14:paraId="173C7575" w14:textId="31F624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then</w:t>
      </w:r>
    </w:p>
    <w:p w14:paraId="0572C753" w14:textId="7172FACE"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t>printf "${ACC</w:t>
      </w:r>
      <w:r w:rsidR="00FF3D60">
        <w:rPr>
          <w:rStyle w:val="Code"/>
          <w:szCs w:val="20"/>
        </w:rPr>
        <w:t>ESSION</w:t>
      </w:r>
      <w:r w:rsidRPr="002D0DFD">
        <w:rPr>
          <w:rStyle w:val="Code"/>
          <w:szCs w:val="20"/>
        </w:rPr>
        <w:t>}\n" &gt;&gt; "</w:t>
      </w:r>
      <w:r w:rsidR="003F0986">
        <w:rPr>
          <w:rStyle w:val="Code"/>
          <w:szCs w:val="20"/>
        </w:rPr>
        <w:t>groups/keep/</w:t>
      </w:r>
      <w:r w:rsidRPr="002D0DFD">
        <w:rPr>
          <w:rStyle w:val="Code"/>
          <w:szCs w:val="20"/>
        </w:rPr>
        <w:t>${</w:t>
      </w:r>
      <w:r w:rsidR="003F0986">
        <w:rPr>
          <w:rStyle w:val="Code"/>
          <w:szCs w:val="20"/>
        </w:rPr>
        <w:t>GROUP</w:t>
      </w:r>
      <w:proofErr w:type="gramStart"/>
      <w:r w:rsidRPr="002D0DFD">
        <w:rPr>
          <w:rStyle w:val="Code"/>
          <w:szCs w:val="20"/>
        </w:rPr>
        <w:t>}</w:t>
      </w:r>
      <w:r w:rsidR="003F0986">
        <w:rPr>
          <w:rStyle w:val="Code"/>
          <w:szCs w:val="20"/>
        </w:rPr>
        <w:t>.list</w:t>
      </w:r>
      <w:proofErr w:type="gramEnd"/>
      <w:r w:rsidRPr="002D0DFD">
        <w:rPr>
          <w:rStyle w:val="Code"/>
          <w:szCs w:val="20"/>
        </w:rPr>
        <w:t>"</w:t>
      </w:r>
    </w:p>
    <w:p w14:paraId="1F556903" w14:textId="527A4732"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ab/>
        <w:t>printf "${ACC</w:t>
      </w:r>
      <w:r w:rsidR="00FF3D60">
        <w:rPr>
          <w:rStyle w:val="Code"/>
          <w:szCs w:val="20"/>
        </w:rPr>
        <w:t>ESSION</w:t>
      </w:r>
      <w:r w:rsidRPr="002D0DFD">
        <w:rPr>
          <w:rStyle w:val="Code"/>
          <w:szCs w:val="20"/>
        </w:rPr>
        <w:t>}\n" &gt;&gt; "</w:t>
      </w:r>
      <w:r w:rsidR="003F0986">
        <w:rPr>
          <w:rStyle w:val="Code"/>
          <w:szCs w:val="20"/>
        </w:rPr>
        <w:t>groups/keep/</w:t>
      </w:r>
      <w:r w:rsidRPr="002D0DFD">
        <w:rPr>
          <w:rStyle w:val="Code"/>
          <w:szCs w:val="20"/>
        </w:rPr>
        <w:t>keep.list"</w:t>
      </w:r>
    </w:p>
    <w:p w14:paraId="2AAA51DC" w14:textId="623F505B"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sidRPr="002D0DFD">
        <w:rPr>
          <w:rStyle w:val="Code"/>
          <w:szCs w:val="20"/>
        </w:rPr>
        <w:t>else</w:t>
      </w:r>
    </w:p>
    <w:p w14:paraId="6313407C" w14:textId="6896AA83"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Pr>
          <w:rStyle w:val="Code"/>
          <w:szCs w:val="20"/>
        </w:rPr>
        <w:tab/>
      </w:r>
      <w:r>
        <w:rPr>
          <w:rStyle w:val="Code"/>
          <w:szCs w:val="20"/>
        </w:rPr>
        <w:tab/>
      </w:r>
      <w:r w:rsidRPr="002D0DFD">
        <w:rPr>
          <w:rStyle w:val="Code"/>
          <w:szCs w:val="20"/>
        </w:rPr>
        <w:t>printf "${ACC</w:t>
      </w:r>
      <w:r w:rsidR="00FF3D60">
        <w:rPr>
          <w:rStyle w:val="Code"/>
          <w:szCs w:val="20"/>
        </w:rPr>
        <w:t>ESSION</w:t>
      </w:r>
      <w:r w:rsidRPr="002D0DFD">
        <w:rPr>
          <w:rStyle w:val="Code"/>
          <w:szCs w:val="20"/>
        </w:rPr>
        <w:t>}\n" &gt;&gt; "</w:t>
      </w:r>
      <w:r w:rsidR="00882901">
        <w:rPr>
          <w:rStyle w:val="Code"/>
          <w:szCs w:val="20"/>
        </w:rPr>
        <w:t>groups/discard</w:t>
      </w:r>
      <w:r w:rsidRPr="002D0DFD">
        <w:rPr>
          <w:rStyle w:val="Code"/>
          <w:szCs w:val="20"/>
        </w:rPr>
        <w:t>/discard.list"</w:t>
      </w:r>
    </w:p>
    <w:p w14:paraId="749DAD89" w14:textId="01BC2B61"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D0DFD">
        <w:rPr>
          <w:rStyle w:val="Code"/>
          <w:szCs w:val="20"/>
        </w:rPr>
        <w:tab/>
      </w:r>
      <w:r w:rsidRPr="002D0DFD">
        <w:rPr>
          <w:rStyle w:val="Code"/>
          <w:szCs w:val="20"/>
        </w:rPr>
        <w:tab/>
      </w:r>
      <w:r w:rsidR="00FA3EB2">
        <w:rPr>
          <w:rStyle w:val="Code"/>
          <w:szCs w:val="20"/>
        </w:rPr>
        <w:tab/>
      </w:r>
      <w:r w:rsidRPr="002D0DFD">
        <w:rPr>
          <w:rStyle w:val="Code"/>
          <w:szCs w:val="20"/>
        </w:rPr>
        <w:t>fi</w:t>
      </w:r>
    </w:p>
    <w:p w14:paraId="60174E77" w14:textId="77777777" w:rsidR="002D0DFD" w:rsidRPr="002D0DF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C2B9B85" w14:textId="2182356B" w:rsidR="00A105AD"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2D0DFD">
        <w:rPr>
          <w:rStyle w:val="Code"/>
          <w:szCs w:val="20"/>
        </w:rPr>
        <w:t>done &lt; "${ifn}"</w:t>
      </w:r>
    </w:p>
    <w:p w14:paraId="1B480059" w14:textId="77777777" w:rsidR="002D0DFD" w:rsidRPr="00402B03" w:rsidRDefault="002D0DFD" w:rsidP="002D0DF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FFA2A0A" w14:textId="195D5915" w:rsidR="00A105AD" w:rsidRPr="00402B03" w:rsidRDefault="00A105AD" w:rsidP="00A105A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F76600">
        <w:rPr>
          <w:rStyle w:val="Code"/>
          <w:szCs w:val="20"/>
        </w:rPr>
        <w:t>groups/*.list</w:t>
      </w:r>
      <w:r w:rsidRPr="00402B03">
        <w:rPr>
          <w:rStyle w:val="Code"/>
          <w:szCs w:val="20"/>
        </w:rPr>
        <w:t>)</w:t>
      </w:r>
    </w:p>
    <w:p w14:paraId="23ED884B" w14:textId="77777777" w:rsidR="009B3BDA" w:rsidRDefault="009B3BDA" w:rsidP="00F2162D">
      <w:pPr>
        <w:outlineLvl w:val="0"/>
      </w:pPr>
    </w:p>
    <w:p w14:paraId="0C0C1B41" w14:textId="477E32AD" w:rsidR="009B3BDA" w:rsidRDefault="009B3BDA" w:rsidP="00F2162D">
      <w:pPr>
        <w:outlineLvl w:val="0"/>
      </w:pPr>
    </w:p>
    <w:p w14:paraId="764F5FC0" w14:textId="77777777" w:rsidR="009B3BDA" w:rsidRDefault="009B3BDA" w:rsidP="00F2162D">
      <w:pPr>
        <w:outlineLvl w:val="0"/>
        <w:sectPr w:rsidR="009B3BDA" w:rsidSect="00402B03">
          <w:pgSz w:w="12240" w:h="15840"/>
          <w:pgMar w:top="720" w:right="720" w:bottom="720" w:left="720" w:header="720" w:footer="720" w:gutter="0"/>
          <w:cols w:space="720"/>
          <w:docGrid w:linePitch="360"/>
        </w:sectPr>
      </w:pPr>
    </w:p>
    <w:p w14:paraId="01400736" w14:textId="6A925D24" w:rsidR="00F2162D" w:rsidRPr="00BE0660" w:rsidRDefault="00F2162D" w:rsidP="00F2162D">
      <w:pPr>
        <w:outlineLvl w:val="0"/>
        <w:rPr>
          <w:b/>
          <w:sz w:val="28"/>
          <w:szCs w:val="28"/>
        </w:rPr>
      </w:pPr>
      <w:r>
        <w:rPr>
          <w:b/>
          <w:sz w:val="28"/>
          <w:szCs w:val="28"/>
        </w:rPr>
        <w:lastRenderedPageBreak/>
        <w:t>Step 1</w:t>
      </w:r>
      <w:r w:rsidR="00103EEC">
        <w:rPr>
          <w:b/>
          <w:sz w:val="28"/>
          <w:szCs w:val="28"/>
        </w:rPr>
        <w:t>7</w:t>
      </w:r>
      <w:r w:rsidRPr="00BE0660">
        <w:rPr>
          <w:b/>
          <w:sz w:val="28"/>
          <w:szCs w:val="28"/>
        </w:rPr>
        <w:t>.</w:t>
      </w:r>
      <w:r>
        <w:rPr>
          <w:b/>
          <w:sz w:val="28"/>
          <w:szCs w:val="28"/>
        </w:rPr>
        <w:t xml:space="preserve"> </w:t>
      </w:r>
      <w:r w:rsidR="007F7419" w:rsidRPr="007F7419">
        <w:rPr>
          <w:b/>
          <w:sz w:val="28"/>
          <w:szCs w:val="28"/>
        </w:rPr>
        <w:t>Create Plasmid BLAST Database</w:t>
      </w:r>
      <w:bookmarkEnd w:id="71"/>
    </w:p>
    <w:p w14:paraId="106142D8" w14:textId="77777777" w:rsidR="00F2162D" w:rsidRDefault="00F2162D" w:rsidP="00F2162D"/>
    <w:p w14:paraId="7E4E009F" w14:textId="77777777" w:rsidR="00F2162D" w:rsidRDefault="00F2162D" w:rsidP="00F2162D">
      <w:pPr>
        <w:ind w:left="360"/>
      </w:pPr>
      <w:r w:rsidRPr="00BE0660">
        <w:rPr>
          <w:b/>
        </w:rPr>
        <w:t>Input:</w:t>
      </w:r>
      <w:r>
        <w:t xml:space="preserve"> </w:t>
      </w:r>
      <w:r w:rsidR="008E3FED">
        <w:t>Fasta</w:t>
      </w:r>
      <w:r>
        <w:t xml:space="preserve"> files for each plasmid. We assume they are in the directory </w:t>
      </w:r>
      <w:r>
        <w:rPr>
          <w:rStyle w:val="Code"/>
        </w:rPr>
        <w:t>plasmid_</w:t>
      </w:r>
      <w:r w:rsidR="008E3FED">
        <w:rPr>
          <w:rStyle w:val="Code"/>
        </w:rPr>
        <w:t>fasta</w:t>
      </w:r>
      <w:r>
        <w:t xml:space="preserve"> and they are named after the pattern </w:t>
      </w:r>
      <w:r w:rsidRPr="00852180">
        <w:rPr>
          <w:rStyle w:val="Code"/>
        </w:rPr>
        <w:t>${</w:t>
      </w:r>
      <w:r>
        <w:rPr>
          <w:rStyle w:val="Code"/>
        </w:rPr>
        <w:t>ACCESSION</w:t>
      </w:r>
      <w:proofErr w:type="gramStart"/>
      <w:r>
        <w:rPr>
          <w:rStyle w:val="Code"/>
        </w:rPr>
        <w:t>}.</w:t>
      </w:r>
      <w:r w:rsidR="008E3FED">
        <w:rPr>
          <w:rStyle w:val="Code"/>
        </w:rPr>
        <w:t>fasta</w:t>
      </w:r>
      <w:proofErr w:type="gramEnd"/>
      <w:r>
        <w:t>.</w:t>
      </w:r>
    </w:p>
    <w:p w14:paraId="117ACEA1" w14:textId="77777777" w:rsidR="00F2162D" w:rsidRDefault="00F2162D" w:rsidP="00F2162D"/>
    <w:p w14:paraId="2F55ADB6" w14:textId="77777777" w:rsidR="00F2162D" w:rsidRPr="00D3621C" w:rsidRDefault="00F2162D" w:rsidP="00F2162D">
      <w:pPr>
        <w:ind w:left="360"/>
      </w:pPr>
      <w:r w:rsidRPr="00BE0660">
        <w:rPr>
          <w:b/>
        </w:rPr>
        <w:t>Output:</w:t>
      </w:r>
      <w:r>
        <w:t xml:space="preserve"> One </w:t>
      </w:r>
      <w:r w:rsidR="008E3FED">
        <w:t>BLAST database</w:t>
      </w:r>
      <w:r>
        <w:t>.</w:t>
      </w:r>
      <w:r w:rsidR="00A57CB2">
        <w:t xml:space="preserve"> We are creating this so we can do pairwise BLAST between </w:t>
      </w:r>
      <w:r w:rsidR="00D3621C">
        <w:t xml:space="preserve">the plasmid fastas. The objective is to identify plasmids that are "identical". Identical will, for our purposes, be defined as &gt;=98% percent identity and &gt;=98% query </w:t>
      </w:r>
      <w:r w:rsidR="00D3621C">
        <w:rPr>
          <w:i/>
        </w:rPr>
        <w:t>and</w:t>
      </w:r>
      <w:r w:rsidR="00D3621C">
        <w:t xml:space="preserve"> subject coverage.</w:t>
      </w:r>
    </w:p>
    <w:p w14:paraId="04F5F3F1" w14:textId="77777777" w:rsidR="00F2162D" w:rsidRDefault="00F2162D" w:rsidP="00F2162D">
      <w:pPr>
        <w:ind w:left="360"/>
      </w:pPr>
    </w:p>
    <w:p w14:paraId="6A9C0957" w14:textId="77777777" w:rsidR="00F2162D" w:rsidRDefault="00F2162D" w:rsidP="00F2162D">
      <w:pPr>
        <w:ind w:left="360"/>
        <w:outlineLvl w:val="0"/>
        <w:rPr>
          <w:b/>
        </w:rPr>
      </w:pPr>
      <w:bookmarkStart w:id="83" w:name="_Toc1506892"/>
      <w:r>
        <w:rPr>
          <w:b/>
        </w:rPr>
        <w:t>Code</w:t>
      </w:r>
      <w:r w:rsidRPr="00BE0660">
        <w:rPr>
          <w:b/>
        </w:rPr>
        <w:t>:</w:t>
      </w:r>
      <w:bookmarkEnd w:id="83"/>
    </w:p>
    <w:p w14:paraId="7F1F2F8F" w14:textId="77777777" w:rsidR="00F2162D" w:rsidRDefault="00F2162D" w:rsidP="00F2162D">
      <w:pPr>
        <w:ind w:left="360"/>
        <w:rPr>
          <w:b/>
        </w:rPr>
      </w:pPr>
    </w:p>
    <w:p w14:paraId="6A7082CC" w14:textId="77777777" w:rsidR="00F2162D" w:rsidRDefault="00F2162D" w:rsidP="00F2162D">
      <w:pPr>
        <w:ind w:left="720"/>
        <w:outlineLvl w:val="0"/>
        <w:rPr>
          <w:i/>
        </w:rPr>
      </w:pPr>
      <w:bookmarkStart w:id="84" w:name="_Toc1506893"/>
      <w:r>
        <w:rPr>
          <w:i/>
        </w:rPr>
        <w:t xml:space="preserve">Bash </w:t>
      </w:r>
      <w:r w:rsidRPr="008607F5">
        <w:rPr>
          <w:i/>
        </w:rPr>
        <w:t>Command</w:t>
      </w:r>
      <w:bookmarkEnd w:id="84"/>
    </w:p>
    <w:p w14:paraId="7956C411" w14:textId="77777777" w:rsidR="00F2162D" w:rsidRPr="00402B03" w:rsidRDefault="00F2162D" w:rsidP="00F2162D">
      <w:pPr>
        <w:ind w:left="720"/>
        <w:rPr>
          <w:b/>
        </w:rPr>
      </w:pPr>
    </w:p>
    <w:p w14:paraId="10ACB8F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cat plasmid_fasta/*.fasta &gt; plasmid_blast_results/plasmids.fasta</w:t>
      </w:r>
    </w:p>
    <w:p w14:paraId="4D4087B7"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FA342DC"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cd plasmid_blast_results</w:t>
      </w:r>
    </w:p>
    <w:p w14:paraId="7548C16B" w14:textId="77777777" w:rsidR="007412D0"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3311B5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makeblastdb \</w:t>
      </w:r>
    </w:p>
    <w:p w14:paraId="0DF36B12"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-dbtype nucl \</w:t>
      </w:r>
    </w:p>
    <w:p w14:paraId="4E5F526E"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-in </w:t>
      </w:r>
      <w:proofErr w:type="gramStart"/>
      <w:r>
        <w:rPr>
          <w:rStyle w:val="Code"/>
          <w:szCs w:val="20"/>
        </w:rPr>
        <w:t>plasmids</w:t>
      </w:r>
      <w:r w:rsidRPr="006721EA">
        <w:rPr>
          <w:rStyle w:val="Code"/>
          <w:szCs w:val="20"/>
        </w:rPr>
        <w:t>.fasta</w:t>
      </w:r>
      <w:proofErr w:type="gramEnd"/>
      <w:r w:rsidRPr="006721EA">
        <w:rPr>
          <w:rStyle w:val="Code"/>
          <w:szCs w:val="20"/>
        </w:rPr>
        <w:t xml:space="preserve"> \</w:t>
      </w:r>
    </w:p>
    <w:p w14:paraId="39EA1BFB"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-input_type fasta \</w:t>
      </w:r>
    </w:p>
    <w:p w14:paraId="654033BD"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-title </w:t>
      </w:r>
      <w:r>
        <w:rPr>
          <w:rStyle w:val="Code"/>
          <w:szCs w:val="20"/>
        </w:rPr>
        <w:t>plasmids</w:t>
      </w:r>
      <w:r w:rsidRPr="006721EA">
        <w:rPr>
          <w:rStyle w:val="Code"/>
          <w:szCs w:val="20"/>
        </w:rPr>
        <w:t xml:space="preserve"> \</w:t>
      </w:r>
    </w:p>
    <w:p w14:paraId="6B0DC568"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-parse_seqids \</w:t>
      </w:r>
    </w:p>
    <w:p w14:paraId="0A5B0844"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-hash_index \</w:t>
      </w:r>
    </w:p>
    <w:p w14:paraId="6158D851"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 xml:space="preserve">-out </w:t>
      </w:r>
      <w:r>
        <w:rPr>
          <w:rStyle w:val="Code"/>
          <w:szCs w:val="20"/>
        </w:rPr>
        <w:t>plasmids</w:t>
      </w:r>
      <w:r w:rsidRPr="006721EA">
        <w:rPr>
          <w:rStyle w:val="Code"/>
          <w:szCs w:val="20"/>
        </w:rPr>
        <w:t xml:space="preserve"> \</w:t>
      </w:r>
    </w:p>
    <w:p w14:paraId="286F7D6F" w14:textId="77777777" w:rsidR="007412D0" w:rsidRPr="006721EA" w:rsidRDefault="007412D0" w:rsidP="007412D0">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-max_file_sz 2GB \</w:t>
      </w:r>
    </w:p>
    <w:p w14:paraId="582BD547" w14:textId="77777777" w:rsidR="00F2162D" w:rsidRPr="00402B03" w:rsidRDefault="007412D0" w:rsidP="005C5D2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721EA">
        <w:rPr>
          <w:rStyle w:val="Code"/>
          <w:szCs w:val="20"/>
        </w:rPr>
        <w:tab/>
      </w:r>
      <w:r>
        <w:rPr>
          <w:rStyle w:val="Code"/>
          <w:szCs w:val="20"/>
        </w:rPr>
        <w:tab/>
      </w:r>
      <w:r w:rsidRPr="006721EA">
        <w:rPr>
          <w:rStyle w:val="Code"/>
          <w:szCs w:val="20"/>
        </w:rPr>
        <w:t>-logfile makeBlastDB.log</w:t>
      </w:r>
    </w:p>
    <w:p w14:paraId="24A1E959" w14:textId="77777777" w:rsidR="00F2162D" w:rsidRPr="00402B03" w:rsidRDefault="00F2162D" w:rsidP="00F2162D">
      <w:pPr>
        <w:ind w:left="720"/>
      </w:pPr>
    </w:p>
    <w:p w14:paraId="7281CC07" w14:textId="77777777" w:rsidR="00F2162D" w:rsidRDefault="00F2162D" w:rsidP="00F2162D"/>
    <w:p w14:paraId="787D1A6E" w14:textId="77777777" w:rsidR="00FD3931" w:rsidRPr="00423256" w:rsidRDefault="00FD3931" w:rsidP="00FD3931">
      <w:pPr>
        <w:ind w:left="720"/>
        <w:outlineLvl w:val="0"/>
        <w:rPr>
          <w:i/>
        </w:rPr>
      </w:pPr>
      <w:bookmarkStart w:id="85" w:name="_Toc1506894"/>
      <w:r>
        <w:rPr>
          <w:i/>
        </w:rPr>
        <w:t>BLAST Software</w:t>
      </w:r>
      <w:bookmarkEnd w:id="85"/>
    </w:p>
    <w:p w14:paraId="726BF1C2" w14:textId="77777777" w:rsidR="00FD3931" w:rsidRDefault="00FD3931" w:rsidP="00FD3931">
      <w:pPr>
        <w:ind w:left="720"/>
      </w:pPr>
    </w:p>
    <w:p w14:paraId="32268CCC" w14:textId="3EFBEB86" w:rsidR="00FD3931" w:rsidRDefault="00FD3931" w:rsidP="00FD3931">
      <w:pPr>
        <w:ind w:left="720"/>
        <w:outlineLvl w:val="0"/>
      </w:pPr>
      <w:bookmarkStart w:id="86" w:name="_Toc1506895"/>
      <w:r>
        <w:t xml:space="preserve">NCBI (United States National Center for Biotechnology Information) BLAST+ Suite version 2.4.0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 </w:instrText>
      </w:r>
      <w:r w:rsidR="003B467F">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EN.CITE.DATA </w:instrText>
      </w:r>
      <w:r w:rsidR="003B467F">
        <w:fldChar w:fldCharType="end"/>
      </w:r>
      <w:r>
        <w:fldChar w:fldCharType="separate"/>
      </w:r>
      <w:r w:rsidR="003B467F">
        <w:rPr>
          <w:noProof/>
        </w:rPr>
        <w:t>(Altschul et al. 1990; Camacho et al. 2009)</w:t>
      </w:r>
      <w:r>
        <w:fldChar w:fldCharType="end"/>
      </w:r>
      <w:r>
        <w:t>.</w:t>
      </w:r>
      <w:bookmarkEnd w:id="86"/>
    </w:p>
    <w:p w14:paraId="0BF4488D" w14:textId="77777777" w:rsidR="00F2162D" w:rsidRDefault="00F2162D" w:rsidP="00F2162D">
      <w:pPr>
        <w:sectPr w:rsidR="00F2162D" w:rsidSect="00402B03">
          <w:pgSz w:w="12240" w:h="15840"/>
          <w:pgMar w:top="720" w:right="720" w:bottom="720" w:left="720" w:header="720" w:footer="720" w:gutter="0"/>
          <w:cols w:space="720"/>
          <w:docGrid w:linePitch="360"/>
        </w:sectPr>
      </w:pPr>
    </w:p>
    <w:p w14:paraId="359005EA" w14:textId="570FDC5B" w:rsidR="00F2162D" w:rsidRPr="00BE0660" w:rsidRDefault="00F2162D" w:rsidP="00F2162D">
      <w:pPr>
        <w:outlineLvl w:val="0"/>
        <w:rPr>
          <w:b/>
          <w:sz w:val="28"/>
          <w:szCs w:val="28"/>
        </w:rPr>
      </w:pPr>
      <w:bookmarkStart w:id="87" w:name="_Toc1506896"/>
      <w:r>
        <w:rPr>
          <w:b/>
          <w:sz w:val="28"/>
          <w:szCs w:val="28"/>
        </w:rPr>
        <w:lastRenderedPageBreak/>
        <w:t>Step 1</w:t>
      </w:r>
      <w:r w:rsidR="00103EEC">
        <w:rPr>
          <w:b/>
          <w:sz w:val="28"/>
          <w:szCs w:val="28"/>
        </w:rPr>
        <w:t>8</w:t>
      </w:r>
      <w:r w:rsidRPr="00BE0660">
        <w:rPr>
          <w:b/>
          <w:sz w:val="28"/>
          <w:szCs w:val="28"/>
        </w:rPr>
        <w:t>.</w:t>
      </w:r>
      <w:r>
        <w:rPr>
          <w:b/>
          <w:sz w:val="28"/>
          <w:szCs w:val="28"/>
        </w:rPr>
        <w:t xml:space="preserve"> </w:t>
      </w:r>
      <w:r w:rsidR="007F7419">
        <w:rPr>
          <w:b/>
          <w:sz w:val="28"/>
          <w:szCs w:val="28"/>
        </w:rPr>
        <w:t>BLAST Plasmid</w:t>
      </w:r>
      <w:bookmarkEnd w:id="87"/>
    </w:p>
    <w:p w14:paraId="713FC0CA" w14:textId="77777777" w:rsidR="00F2162D" w:rsidRDefault="00F2162D" w:rsidP="00F2162D"/>
    <w:p w14:paraId="35D3FCF8" w14:textId="77777777" w:rsidR="00454966" w:rsidRDefault="00454966" w:rsidP="00454966">
      <w:pPr>
        <w:ind w:left="360"/>
      </w:pPr>
      <w:r w:rsidRPr="00BE0660">
        <w:rPr>
          <w:b/>
        </w:rPr>
        <w:t>Input:</w:t>
      </w:r>
      <w:r>
        <w:t xml:space="preserve"> Fasta files. Each contains the sequence from a single accession. Assume they are in the directory </w:t>
      </w:r>
      <w:r>
        <w:rPr>
          <w:rStyle w:val="Code"/>
        </w:rPr>
        <w:t>plasmid_fasta</w:t>
      </w:r>
      <w:r>
        <w:t xml:space="preserve"> and they are named after the pattern </w:t>
      </w:r>
      <w:r w:rsidRPr="00852180">
        <w:rPr>
          <w:rStyle w:val="Code"/>
        </w:rPr>
        <w:t>${</w:t>
      </w:r>
      <w:r>
        <w:rPr>
          <w:rStyle w:val="Code"/>
        </w:rPr>
        <w:t>ACCESSION</w:t>
      </w:r>
      <w:proofErr w:type="gramStart"/>
      <w:r w:rsidRPr="00852180">
        <w:rPr>
          <w:rStyle w:val="Code"/>
        </w:rPr>
        <w:t>}.</w:t>
      </w:r>
      <w:r>
        <w:rPr>
          <w:rStyle w:val="Code"/>
        </w:rPr>
        <w:t>fasta</w:t>
      </w:r>
      <w:proofErr w:type="gramEnd"/>
      <w:r>
        <w:t>.</w:t>
      </w:r>
    </w:p>
    <w:p w14:paraId="209C8C0A" w14:textId="77777777" w:rsidR="00454966" w:rsidRDefault="00454966" w:rsidP="00454966">
      <w:pPr>
        <w:ind w:left="360"/>
      </w:pPr>
    </w:p>
    <w:p w14:paraId="30B51C39" w14:textId="77777777" w:rsidR="00454966" w:rsidRDefault="00454966" w:rsidP="00454966">
      <w:pPr>
        <w:ind w:left="360"/>
        <w:outlineLvl w:val="0"/>
      </w:pPr>
      <w:bookmarkStart w:id="88" w:name="_Toc1506897"/>
      <w:r w:rsidRPr="00187B35">
        <w:rPr>
          <w:b/>
        </w:rPr>
        <w:t>Input:</w:t>
      </w:r>
      <w:r>
        <w:t xml:space="preserve"> The plasmids BLAST database created in step #12. It is named </w:t>
      </w:r>
      <w:r>
        <w:rPr>
          <w:rStyle w:val="Code"/>
        </w:rPr>
        <w:t>plasmids</w:t>
      </w:r>
      <w:r>
        <w:t>.</w:t>
      </w:r>
      <w:bookmarkEnd w:id="88"/>
    </w:p>
    <w:p w14:paraId="2F088037" w14:textId="77777777" w:rsidR="00454966" w:rsidRDefault="00454966" w:rsidP="00454966">
      <w:pPr>
        <w:ind w:left="360"/>
      </w:pPr>
    </w:p>
    <w:p w14:paraId="742B78B9" w14:textId="77777777" w:rsidR="00454966" w:rsidRDefault="00454966" w:rsidP="00454966">
      <w:pPr>
        <w:ind w:left="360"/>
      </w:pPr>
      <w:r w:rsidRPr="00BE0660">
        <w:rPr>
          <w:b/>
        </w:rPr>
        <w:t>Output:</w:t>
      </w:r>
      <w:r>
        <w:t xml:space="preserve"> One tab-separated value file for each input file. Each file is a modified version of the BLAST output format 6. The format is specified as seen using the -outfmt option with blastn. The columns are as follows: </w:t>
      </w:r>
      <w:r w:rsidRPr="00E43DEC">
        <w:t>qseqid</w:t>
      </w:r>
      <w:r>
        <w:t>,</w:t>
      </w:r>
      <w:r w:rsidRPr="00E43DEC">
        <w:t xml:space="preserve"> sseqid</w:t>
      </w:r>
      <w:r>
        <w:t>,</w:t>
      </w:r>
      <w:r w:rsidRPr="00E43DEC">
        <w:t xml:space="preserve"> pident</w:t>
      </w:r>
      <w:r>
        <w:t>,</w:t>
      </w:r>
      <w:r w:rsidRPr="00E43DEC">
        <w:t xml:space="preserve"> length</w:t>
      </w:r>
      <w:r>
        <w:t>,</w:t>
      </w:r>
      <w:r w:rsidRPr="00E43DEC">
        <w:t xml:space="preserve"> evalue</w:t>
      </w:r>
      <w:r>
        <w:t>,</w:t>
      </w:r>
      <w:r w:rsidRPr="00E43DEC">
        <w:t xml:space="preserve"> qframe</w:t>
      </w:r>
      <w:r>
        <w:t>,</w:t>
      </w:r>
      <w:r w:rsidRPr="00E43DEC">
        <w:t xml:space="preserve"> qlen</w:t>
      </w:r>
      <w:r>
        <w:t>,</w:t>
      </w:r>
      <w:r w:rsidRPr="00E43DEC">
        <w:t xml:space="preserve"> qstart</w:t>
      </w:r>
      <w:r>
        <w:t>,</w:t>
      </w:r>
      <w:r w:rsidRPr="00E43DEC">
        <w:t xml:space="preserve"> qend</w:t>
      </w:r>
      <w:r>
        <w:t>,</w:t>
      </w:r>
      <w:r w:rsidRPr="00E43DEC">
        <w:t xml:space="preserve"> sframe</w:t>
      </w:r>
      <w:r>
        <w:t>,</w:t>
      </w:r>
      <w:r w:rsidRPr="00E43DEC">
        <w:t xml:space="preserve"> slen</w:t>
      </w:r>
      <w:r>
        <w:t>,</w:t>
      </w:r>
      <w:r w:rsidRPr="00E43DEC">
        <w:t xml:space="preserve"> sstart</w:t>
      </w:r>
      <w:r>
        <w:t>,</w:t>
      </w:r>
      <w:r w:rsidRPr="00E43DEC">
        <w:t xml:space="preserve"> send</w:t>
      </w:r>
      <w:r>
        <w:t>,</w:t>
      </w:r>
      <w:r w:rsidRPr="00E43DEC">
        <w:t xml:space="preserve"> qseq</w:t>
      </w:r>
      <w:r>
        <w:t>,</w:t>
      </w:r>
      <w:r w:rsidRPr="00E43DEC">
        <w:t xml:space="preserve"> </w:t>
      </w:r>
      <w:r>
        <w:t xml:space="preserve">and </w:t>
      </w:r>
      <w:r w:rsidRPr="00E43DEC">
        <w:t>sseq</w:t>
      </w:r>
      <w:r>
        <w:t xml:space="preserve">. The files will be in a directory called </w:t>
      </w:r>
      <w:r>
        <w:rPr>
          <w:rStyle w:val="Code"/>
        </w:rPr>
        <w:t>plasmid_blast_results</w:t>
      </w:r>
      <w:r>
        <w:t xml:space="preserve"> and named after the pattern </w:t>
      </w:r>
      <w:r w:rsidRPr="00B80AA7">
        <w:rPr>
          <w:rStyle w:val="Code"/>
        </w:rPr>
        <w:t>${</w:t>
      </w:r>
      <w:r>
        <w:rPr>
          <w:rStyle w:val="Code"/>
        </w:rPr>
        <w:t>ACCESSION</w:t>
      </w:r>
      <w:r w:rsidRPr="00B80AA7">
        <w:rPr>
          <w:rStyle w:val="Code"/>
        </w:rPr>
        <w:t>}</w:t>
      </w:r>
      <w:r>
        <w:rPr>
          <w:rStyle w:val="Code"/>
        </w:rPr>
        <w:t>_fmt6c</w:t>
      </w:r>
      <w:r w:rsidRPr="00B80AA7">
        <w:rPr>
          <w:rStyle w:val="Code"/>
        </w:rPr>
        <w:t>.t</w:t>
      </w:r>
      <w:r>
        <w:rPr>
          <w:rStyle w:val="Code"/>
        </w:rPr>
        <w:t>sv</w:t>
      </w:r>
      <w:r>
        <w:t>. Note that a match was not included in the output if the percent identity was &lt;98%.</w:t>
      </w:r>
    </w:p>
    <w:p w14:paraId="42C33AA2" w14:textId="77777777" w:rsidR="00454966" w:rsidRDefault="00454966" w:rsidP="00F2162D">
      <w:pPr>
        <w:ind w:left="360"/>
      </w:pPr>
    </w:p>
    <w:p w14:paraId="56AD2235" w14:textId="77777777" w:rsidR="00F2162D" w:rsidRDefault="00F2162D" w:rsidP="00F2162D">
      <w:pPr>
        <w:ind w:left="360"/>
      </w:pPr>
    </w:p>
    <w:p w14:paraId="4B061E6D" w14:textId="77777777" w:rsidR="00F2162D" w:rsidRDefault="00F2162D" w:rsidP="00F2162D">
      <w:pPr>
        <w:ind w:left="360"/>
        <w:outlineLvl w:val="0"/>
        <w:rPr>
          <w:b/>
        </w:rPr>
      </w:pPr>
      <w:bookmarkStart w:id="89" w:name="_Toc1506898"/>
      <w:r>
        <w:rPr>
          <w:b/>
        </w:rPr>
        <w:t>Code</w:t>
      </w:r>
      <w:r w:rsidRPr="00BE0660">
        <w:rPr>
          <w:b/>
        </w:rPr>
        <w:t>:</w:t>
      </w:r>
      <w:bookmarkEnd w:id="89"/>
    </w:p>
    <w:p w14:paraId="44CA06E7" w14:textId="77777777" w:rsidR="00F2162D" w:rsidRDefault="00F2162D" w:rsidP="00F2162D">
      <w:pPr>
        <w:ind w:left="360"/>
        <w:rPr>
          <w:b/>
        </w:rPr>
      </w:pPr>
    </w:p>
    <w:p w14:paraId="15779474" w14:textId="77777777" w:rsidR="00F2162D" w:rsidRDefault="00F2162D" w:rsidP="00F2162D">
      <w:pPr>
        <w:ind w:left="720"/>
        <w:outlineLvl w:val="0"/>
        <w:rPr>
          <w:i/>
        </w:rPr>
      </w:pPr>
      <w:bookmarkStart w:id="90" w:name="_Toc1506899"/>
      <w:r>
        <w:rPr>
          <w:i/>
        </w:rPr>
        <w:t xml:space="preserve">Bash </w:t>
      </w:r>
      <w:r w:rsidRPr="008607F5">
        <w:rPr>
          <w:i/>
        </w:rPr>
        <w:t>Command</w:t>
      </w:r>
      <w:bookmarkEnd w:id="90"/>
    </w:p>
    <w:p w14:paraId="2786D306" w14:textId="77777777" w:rsidR="00F2162D" w:rsidRPr="00402B03" w:rsidRDefault="00F2162D" w:rsidP="00F2162D">
      <w:pPr>
        <w:ind w:left="720"/>
        <w:rPr>
          <w:b/>
        </w:rPr>
      </w:pPr>
    </w:p>
    <w:p w14:paraId="7A5A5F73"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91" w:name="_Toc1506900"/>
      <w:r>
        <w:rPr>
          <w:rStyle w:val="Code"/>
          <w:szCs w:val="20"/>
        </w:rPr>
        <w:t>THREADS=8</w:t>
      </w:r>
      <w:bookmarkEnd w:id="91"/>
    </w:p>
    <w:p w14:paraId="780CA98C"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8D159EC"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3273622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F89BE47"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 xml:space="preserve">ACCESSION=`basename "${ifn}" </w:t>
      </w:r>
      <w:proofErr w:type="gramStart"/>
      <w:r w:rsidRPr="00E43DEC">
        <w:rPr>
          <w:rStyle w:val="Code"/>
          <w:szCs w:val="20"/>
        </w:rPr>
        <w:t>".fasta</w:t>
      </w:r>
      <w:proofErr w:type="gramEnd"/>
      <w:r w:rsidRPr="00E43DEC">
        <w:rPr>
          <w:rStyle w:val="Code"/>
          <w:szCs w:val="20"/>
        </w:rPr>
        <w:t>"`</w:t>
      </w:r>
      <w:r w:rsidRPr="00402B03">
        <w:rPr>
          <w:rStyle w:val="Code"/>
          <w:szCs w:val="20"/>
        </w:rPr>
        <w:tab/>
      </w:r>
      <w:r>
        <w:rPr>
          <w:rStyle w:val="Code"/>
          <w:szCs w:val="20"/>
        </w:rPr>
        <w:tab/>
      </w:r>
    </w:p>
    <w:p w14:paraId="3255552D" w14:textId="77777777" w:rsidR="00915136"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EB17FB5" w14:textId="77777777" w:rsidR="00915136" w:rsidRPr="0083100B"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blastn \</w:t>
      </w:r>
    </w:p>
    <w:p w14:paraId="4A7D0CDC"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-query "</w:t>
      </w:r>
      <w:r>
        <w:rPr>
          <w:rStyle w:val="Code"/>
          <w:szCs w:val="20"/>
        </w:rPr>
        <w:t>${ifn}</w:t>
      </w:r>
      <w:r w:rsidRPr="00E43DEC">
        <w:rPr>
          <w:rStyle w:val="Code"/>
          <w:szCs w:val="20"/>
        </w:rPr>
        <w:t>" \</w:t>
      </w:r>
    </w:p>
    <w:p w14:paraId="3A63200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-strand both \</w:t>
      </w:r>
    </w:p>
    <w:p w14:paraId="07D15B2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-task blastn \</w:t>
      </w:r>
    </w:p>
    <w:p w14:paraId="05A3BFFE"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-db </w:t>
      </w:r>
      <w:r>
        <w:rPr>
          <w:rStyle w:val="Code"/>
          <w:szCs w:val="20"/>
        </w:rPr>
        <w:t>plasmids</w:t>
      </w:r>
      <w:r w:rsidRPr="00E43DEC">
        <w:rPr>
          <w:rStyle w:val="Code"/>
          <w:szCs w:val="20"/>
        </w:rPr>
        <w:t xml:space="preserve"> \</w:t>
      </w:r>
    </w:p>
    <w:p w14:paraId="7609234D"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-out </w:t>
      </w:r>
      <w:r>
        <w:rPr>
          <w:rStyle w:val="Code"/>
          <w:szCs w:val="20"/>
        </w:rPr>
        <w:t>plasmid_blast_results</w:t>
      </w:r>
      <w:r w:rsidRPr="00E43DEC">
        <w:rPr>
          <w:rStyle w:val="Code"/>
          <w:szCs w:val="20"/>
        </w:rPr>
        <w:t>/${ACCESSION}_fmt6c.tsv \</w:t>
      </w:r>
    </w:p>
    <w:p w14:paraId="579C2B5F"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-outfmt "6 qseqid sseqid pident length evalue qframe qlen qstart qend sframe slen sstart send qseq sseq" \</w:t>
      </w:r>
    </w:p>
    <w:p w14:paraId="1D38B2A8"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-num_threads ${THREADS} \</w:t>
      </w:r>
    </w:p>
    <w:p w14:paraId="232A9406" w14:textId="77777777" w:rsidR="00915136" w:rsidRPr="00E43DEC"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43DEC">
        <w:rPr>
          <w:rStyle w:val="Code"/>
          <w:szCs w:val="20"/>
        </w:rPr>
        <w:tab/>
      </w:r>
      <w:r>
        <w:rPr>
          <w:rStyle w:val="Code"/>
          <w:szCs w:val="20"/>
        </w:rPr>
        <w:tab/>
      </w:r>
      <w:r>
        <w:rPr>
          <w:rStyle w:val="Code"/>
          <w:szCs w:val="20"/>
        </w:rPr>
        <w:tab/>
      </w:r>
      <w:r w:rsidRPr="00E43DEC">
        <w:rPr>
          <w:rStyle w:val="Code"/>
          <w:szCs w:val="20"/>
        </w:rPr>
        <w:t xml:space="preserve">-perc_identity </w:t>
      </w:r>
      <w:r>
        <w:rPr>
          <w:rStyle w:val="Code"/>
          <w:szCs w:val="20"/>
        </w:rPr>
        <w:t>98</w:t>
      </w:r>
    </w:p>
    <w:p w14:paraId="337D7E7A"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069CF0E" w14:textId="77777777" w:rsidR="00915136" w:rsidRPr="00402B03" w:rsidRDefault="00915136" w:rsidP="00915136">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plasmid_fasta/*.fasta</w:t>
      </w:r>
      <w:r w:rsidRPr="00402B03">
        <w:rPr>
          <w:rStyle w:val="Code"/>
          <w:szCs w:val="20"/>
        </w:rPr>
        <w:t>)</w:t>
      </w:r>
    </w:p>
    <w:p w14:paraId="263949E4" w14:textId="77777777" w:rsidR="00915136" w:rsidRPr="00402B03" w:rsidRDefault="00915136" w:rsidP="00915136">
      <w:pPr>
        <w:ind w:left="720"/>
      </w:pPr>
    </w:p>
    <w:p w14:paraId="7ED488C4" w14:textId="77777777" w:rsidR="00915136" w:rsidRPr="00423256" w:rsidRDefault="00915136" w:rsidP="00915136">
      <w:pPr>
        <w:ind w:left="720"/>
        <w:outlineLvl w:val="0"/>
        <w:rPr>
          <w:i/>
        </w:rPr>
      </w:pPr>
      <w:bookmarkStart w:id="92" w:name="_Toc1506901"/>
      <w:r>
        <w:rPr>
          <w:i/>
        </w:rPr>
        <w:t>BLAST Software</w:t>
      </w:r>
      <w:bookmarkEnd w:id="92"/>
    </w:p>
    <w:p w14:paraId="3A8FB858" w14:textId="77777777" w:rsidR="00915136" w:rsidRDefault="00915136" w:rsidP="00915136">
      <w:pPr>
        <w:ind w:left="720"/>
      </w:pPr>
    </w:p>
    <w:p w14:paraId="369FEC99" w14:textId="08EF7B09" w:rsidR="00915136" w:rsidRDefault="00915136" w:rsidP="00915136">
      <w:pPr>
        <w:ind w:left="720"/>
        <w:outlineLvl w:val="0"/>
      </w:pPr>
      <w:bookmarkStart w:id="93" w:name="_Toc1506902"/>
      <w:r>
        <w:t xml:space="preserve">NCBI (United States National Center for Biotechnology Information) BLAST+ Suite version 2.4.0 </w:t>
      </w:r>
      <w:r>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 </w:instrText>
      </w:r>
      <w:r w:rsidR="003B467F">
        <w:fldChar w:fldCharType="begin">
          <w:fldData xml:space="preserve">PEVuZE5vdGU+PENpdGU+PEF1dGhvcj5BbHRzY2h1bDwvQXV0aG9yPjxZZWFyPjE5OTA8L1llYXI+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</w:fldData>
        </w:fldChar>
      </w:r>
      <w:r w:rsidR="003B467F">
        <w:instrText xml:space="preserve"> ADDIN EN.CITE.DATA </w:instrText>
      </w:r>
      <w:r w:rsidR="003B467F">
        <w:fldChar w:fldCharType="end"/>
      </w:r>
      <w:r>
        <w:fldChar w:fldCharType="separate"/>
      </w:r>
      <w:r w:rsidR="003B467F">
        <w:rPr>
          <w:noProof/>
        </w:rPr>
        <w:t>(Altschul et al. 1990; Camacho et al. 2009)</w:t>
      </w:r>
      <w:r>
        <w:fldChar w:fldCharType="end"/>
      </w:r>
      <w:r>
        <w:t>.</w:t>
      </w:r>
      <w:bookmarkEnd w:id="93"/>
    </w:p>
    <w:p w14:paraId="30448140" w14:textId="77777777" w:rsidR="00F2162D" w:rsidRDefault="00F2162D" w:rsidP="00F2162D"/>
    <w:p w14:paraId="4F1F3BA8" w14:textId="77777777" w:rsidR="00F2162D" w:rsidRDefault="00F2162D" w:rsidP="00F2162D"/>
    <w:p w14:paraId="7C4079D7" w14:textId="77777777" w:rsidR="00F2162D" w:rsidRDefault="00F2162D" w:rsidP="00F2162D"/>
    <w:p w14:paraId="508F16D4" w14:textId="77777777" w:rsidR="00F2162D" w:rsidRDefault="00F2162D" w:rsidP="00F2162D"/>
    <w:p w14:paraId="1C6BA83F" w14:textId="77777777" w:rsidR="004E1128" w:rsidRDefault="004E1128" w:rsidP="00F2162D">
      <w:pPr>
        <w:sectPr w:rsidR="004E1128" w:rsidSect="00402B03">
          <w:pgSz w:w="12240" w:h="15840"/>
          <w:pgMar w:top="720" w:right="720" w:bottom="720" w:left="720" w:header="720" w:footer="720" w:gutter="0"/>
          <w:cols w:space="720"/>
          <w:docGrid w:linePitch="360"/>
        </w:sectPr>
      </w:pPr>
    </w:p>
    <w:p w14:paraId="69223B92" w14:textId="15F3BE4B" w:rsidR="004E1128" w:rsidRPr="00BE0660" w:rsidRDefault="004E1128" w:rsidP="004E1128">
      <w:pPr>
        <w:outlineLvl w:val="0"/>
        <w:rPr>
          <w:b/>
          <w:sz w:val="28"/>
          <w:szCs w:val="28"/>
        </w:rPr>
      </w:pPr>
      <w:bookmarkStart w:id="94" w:name="_Toc1506903"/>
      <w:r>
        <w:rPr>
          <w:b/>
          <w:sz w:val="28"/>
          <w:szCs w:val="28"/>
        </w:rPr>
        <w:lastRenderedPageBreak/>
        <w:t>Step 1</w:t>
      </w:r>
      <w:r w:rsidR="00103EEC">
        <w:rPr>
          <w:b/>
          <w:sz w:val="28"/>
          <w:szCs w:val="28"/>
        </w:rPr>
        <w:t>9</w:t>
      </w:r>
      <w:r w:rsidRPr="00BE0660">
        <w:rPr>
          <w:b/>
          <w:sz w:val="28"/>
          <w:szCs w:val="28"/>
        </w:rPr>
        <w:t>.</w:t>
      </w:r>
      <w:r>
        <w:rPr>
          <w:b/>
          <w:sz w:val="28"/>
          <w:szCs w:val="28"/>
        </w:rPr>
        <w:t xml:space="preserve"> </w:t>
      </w:r>
      <w:bookmarkEnd w:id="94"/>
      <w:r w:rsidR="000D2697" w:rsidRPr="000D2697">
        <w:rPr>
          <w:b/>
          <w:sz w:val="28"/>
          <w:szCs w:val="28"/>
        </w:rPr>
        <w:t>Extract Identical Plasmids with BLAST Result Coverage Cutoff of 98%</w:t>
      </w:r>
    </w:p>
    <w:p w14:paraId="61544334" w14:textId="77777777" w:rsidR="004E1128" w:rsidRDefault="004E1128" w:rsidP="004E1128"/>
    <w:p w14:paraId="78A302B2" w14:textId="75A11335" w:rsidR="00DF320D" w:rsidRDefault="00DF320D" w:rsidP="00DF320D">
      <w:pPr>
        <w:ind w:left="360"/>
      </w:pPr>
      <w:r w:rsidRPr="00BE0660">
        <w:rPr>
          <w:b/>
        </w:rPr>
        <w:t>Input:</w:t>
      </w:r>
      <w:r>
        <w:t xml:space="preserve"> Tab-separated value files. Each contains the results from blasting the sequence of a single accession against the plasmids BLAST database. Assume they are in the directory </w:t>
      </w:r>
      <w:r>
        <w:rPr>
          <w:rStyle w:val="Code"/>
        </w:rPr>
        <w:t>plasmids_blast_results</w:t>
      </w:r>
      <w:r>
        <w:t xml:space="preserve"> and they are named after the pattern </w:t>
      </w:r>
      <w:r w:rsidRPr="00852180">
        <w:rPr>
          <w:rStyle w:val="Code"/>
        </w:rPr>
        <w:t>${</w:t>
      </w:r>
      <w:r>
        <w:rPr>
          <w:rStyle w:val="Code"/>
        </w:rPr>
        <w:t>ACCESSION</w:t>
      </w:r>
      <w:r w:rsidRPr="00852180">
        <w:rPr>
          <w:rStyle w:val="Code"/>
        </w:rPr>
        <w:t>}</w:t>
      </w:r>
      <w:r>
        <w:rPr>
          <w:rStyle w:val="Code"/>
        </w:rPr>
        <w:t>_fmt6c.tsv</w:t>
      </w:r>
      <w:r>
        <w:t>.</w:t>
      </w:r>
      <w:r w:rsidR="00EC6082">
        <w:t xml:space="preserve"> Note that these BLAST results all have &gt;=98% sequence identity.</w:t>
      </w:r>
    </w:p>
    <w:p w14:paraId="20AB5A95" w14:textId="77777777" w:rsidR="00DF320D" w:rsidRDefault="00DF320D" w:rsidP="00DF320D"/>
    <w:p w14:paraId="77E340FA" w14:textId="5D47830F" w:rsidR="00DF320D" w:rsidRDefault="00DF320D" w:rsidP="004E1128">
      <w:pPr>
        <w:ind w:left="360"/>
        <w:rPr>
          <w:b/>
        </w:rPr>
      </w:pPr>
      <w:r w:rsidRPr="00BE0660">
        <w:rPr>
          <w:b/>
        </w:rPr>
        <w:t>Output:</w:t>
      </w:r>
      <w:r>
        <w:t xml:space="preserve"> </w:t>
      </w:r>
      <w:r w:rsidR="00EC6082">
        <w:t xml:space="preserve">One file for each input file. Each file is a line-delimited list of accessions associated with "identical" plasmids. The files will be in a directory called </w:t>
      </w:r>
      <w:r w:rsidR="00EC6082">
        <w:rPr>
          <w:rStyle w:val="Code"/>
        </w:rPr>
        <w:t>plasmid_blast_results</w:t>
      </w:r>
      <w:r w:rsidR="00EC6082">
        <w:t xml:space="preserve"> and named after the pattern </w:t>
      </w:r>
      <w:r w:rsidR="00EC6082" w:rsidRPr="00B80AA7">
        <w:rPr>
          <w:rStyle w:val="Code"/>
        </w:rPr>
        <w:t>${</w:t>
      </w:r>
      <w:r w:rsidR="00EC6082">
        <w:rPr>
          <w:rStyle w:val="Code"/>
        </w:rPr>
        <w:t>ACCESSION</w:t>
      </w:r>
      <w:r w:rsidR="00EC6082" w:rsidRPr="00B80AA7">
        <w:rPr>
          <w:rStyle w:val="Code"/>
        </w:rPr>
        <w:t>}</w:t>
      </w:r>
      <w:r w:rsidR="00EC6082">
        <w:rPr>
          <w:rStyle w:val="Code"/>
        </w:rPr>
        <w:t>_identicalPlasmids</w:t>
      </w:r>
      <w:r w:rsidR="00EC6082" w:rsidRPr="00B80AA7">
        <w:rPr>
          <w:rStyle w:val="Code"/>
        </w:rPr>
        <w:t>.</w:t>
      </w:r>
      <w:r w:rsidR="00EC6082">
        <w:rPr>
          <w:rStyle w:val="Code"/>
        </w:rPr>
        <w:t>list</w:t>
      </w:r>
      <w:r w:rsidR="00EC6082">
        <w:t xml:space="preserve">. </w:t>
      </w:r>
      <w:r w:rsidR="00EA54B9">
        <w:t>The BLAST</w:t>
      </w:r>
      <w:r>
        <w:t xml:space="preserve"> results </w:t>
      </w:r>
      <w:r w:rsidR="00EA54B9">
        <w:t xml:space="preserve">are further filtered based on the </w:t>
      </w:r>
      <w:r w:rsidR="00102ABF">
        <w:t xml:space="preserve">query </w:t>
      </w:r>
      <w:r w:rsidR="00AF27F0">
        <w:t>and</w:t>
      </w:r>
      <w:r w:rsidR="00102ABF">
        <w:t xml:space="preserve"> subject </w:t>
      </w:r>
      <w:r>
        <w:t>coverage</w:t>
      </w:r>
      <w:r w:rsidR="00AF27F0">
        <w:t>; each must be</w:t>
      </w:r>
      <w:r>
        <w:t xml:space="preserve"> </w:t>
      </w:r>
      <w:r w:rsidR="00AF27F0">
        <w:t>&gt;=</w:t>
      </w:r>
      <w:r>
        <w:t xml:space="preserve"> </w:t>
      </w:r>
      <w:r w:rsidR="00102ABF">
        <w:t>98</w:t>
      </w:r>
      <w:r>
        <w:t xml:space="preserve">%. </w:t>
      </w:r>
      <w:r w:rsidR="00AF27F0">
        <w:t xml:space="preserve">Coverage is determined based on number of bases covered by the other sequence. This coverage can come from one or more BLAST hits, as long as the total number of covered bases is &gt;=98% of the number of possible bases. </w:t>
      </w:r>
    </w:p>
    <w:p w14:paraId="6440B692" w14:textId="77777777" w:rsidR="00DF320D" w:rsidRDefault="00DF320D" w:rsidP="004E1128">
      <w:pPr>
        <w:ind w:left="360"/>
        <w:rPr>
          <w:b/>
        </w:rPr>
      </w:pPr>
    </w:p>
    <w:p w14:paraId="21A8F3B4" w14:textId="77777777" w:rsidR="004E1128" w:rsidRDefault="004E1128" w:rsidP="004E1128">
      <w:pPr>
        <w:ind w:left="360"/>
        <w:outlineLvl w:val="0"/>
        <w:rPr>
          <w:b/>
        </w:rPr>
      </w:pPr>
      <w:bookmarkStart w:id="95" w:name="_Toc1506904"/>
      <w:r>
        <w:rPr>
          <w:b/>
        </w:rPr>
        <w:t>Code</w:t>
      </w:r>
      <w:r w:rsidRPr="00BE0660">
        <w:rPr>
          <w:b/>
        </w:rPr>
        <w:t>:</w:t>
      </w:r>
      <w:bookmarkEnd w:id="95"/>
    </w:p>
    <w:p w14:paraId="699A131C" w14:textId="77777777" w:rsidR="004E1128" w:rsidRDefault="004E1128" w:rsidP="004E1128">
      <w:pPr>
        <w:ind w:left="360"/>
        <w:rPr>
          <w:b/>
        </w:rPr>
      </w:pPr>
    </w:p>
    <w:p w14:paraId="56DC0764" w14:textId="77777777" w:rsidR="004E1128" w:rsidRDefault="004E1128" w:rsidP="004E1128">
      <w:pPr>
        <w:ind w:left="720"/>
        <w:outlineLvl w:val="0"/>
        <w:rPr>
          <w:i/>
        </w:rPr>
      </w:pPr>
      <w:bookmarkStart w:id="96" w:name="_Toc1506905"/>
      <w:r>
        <w:rPr>
          <w:i/>
        </w:rPr>
        <w:t xml:space="preserve">Bash </w:t>
      </w:r>
      <w:r w:rsidRPr="008607F5">
        <w:rPr>
          <w:i/>
        </w:rPr>
        <w:t>Command</w:t>
      </w:r>
      <w:bookmarkEnd w:id="96"/>
    </w:p>
    <w:p w14:paraId="52146896" w14:textId="77777777" w:rsidR="004E1128" w:rsidRPr="00402B03" w:rsidRDefault="004E1128" w:rsidP="004E1128">
      <w:pPr>
        <w:ind w:left="720"/>
        <w:rPr>
          <w:b/>
        </w:rPr>
      </w:pPr>
    </w:p>
    <w:p w14:paraId="73FD137D"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4EE189D0"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3D70BD84"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ACCESSION=`basename "${ifn}" "</w:t>
      </w:r>
      <w:r>
        <w:rPr>
          <w:rStyle w:val="Code"/>
          <w:szCs w:val="20"/>
        </w:rPr>
        <w:t>_fmt6c.tsv</w:t>
      </w:r>
      <w:r w:rsidRPr="00E43DEC">
        <w:rPr>
          <w:rStyle w:val="Code"/>
          <w:szCs w:val="20"/>
        </w:rPr>
        <w:t>"`</w:t>
      </w:r>
      <w:r w:rsidRPr="00402B03">
        <w:rPr>
          <w:rStyle w:val="Code"/>
          <w:szCs w:val="20"/>
        </w:rPr>
        <w:tab/>
      </w:r>
      <w:r>
        <w:rPr>
          <w:rStyle w:val="Code"/>
          <w:szCs w:val="20"/>
        </w:rPr>
        <w:tab/>
      </w:r>
    </w:p>
    <w:p w14:paraId="29233956"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75B5D8D" w14:textId="0BC2EDF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BC1E1B">
        <w:rPr>
          <w:rStyle w:val="Code"/>
          <w:szCs w:val="20"/>
        </w:rPr>
        <w:t>python3</w:t>
      </w:r>
      <w:r>
        <w:rPr>
          <w:rStyle w:val="Code"/>
          <w:szCs w:val="20"/>
        </w:rPr>
        <w:t xml:space="preserve"> </w:t>
      </w:r>
      <w:r w:rsidRPr="00C52B05">
        <w:rPr>
          <w:rStyle w:val="Code"/>
          <w:szCs w:val="20"/>
        </w:rPr>
        <w:t>queryAndSubCovCutoff98</w:t>
      </w:r>
      <w:r w:rsidR="00BC1E1B">
        <w:rPr>
          <w:rStyle w:val="Code"/>
          <w:szCs w:val="20"/>
        </w:rPr>
        <w:t>-multiHit</w:t>
      </w:r>
      <w:r w:rsidRPr="00C52B05">
        <w:rPr>
          <w:rStyle w:val="Code"/>
          <w:szCs w:val="20"/>
        </w:rPr>
        <w:t>.</w:t>
      </w:r>
      <w:r w:rsidR="00BC1E1B">
        <w:rPr>
          <w:rStyle w:val="Code"/>
          <w:szCs w:val="20"/>
        </w:rPr>
        <w:t>py</w:t>
      </w:r>
      <w:r>
        <w:rPr>
          <w:rStyle w:val="Code"/>
          <w:szCs w:val="20"/>
        </w:rPr>
        <w:t xml:space="preserve"> \</w:t>
      </w:r>
    </w:p>
    <w:p w14:paraId="1720C4BD" w14:textId="77777777"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"${ifn}" \</w:t>
      </w:r>
    </w:p>
    <w:p w14:paraId="5F284A52" w14:textId="3241A6D3" w:rsidR="00C52B05"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&gt; "plasmid_blast_results/${ACCESSON}_</w:t>
      </w:r>
      <w:r w:rsidR="00BC1E1B">
        <w:rPr>
          <w:rStyle w:val="Code"/>
          <w:szCs w:val="20"/>
        </w:rPr>
        <w:t>identicalPlasmids.list</w:t>
      </w:r>
      <w:r>
        <w:rPr>
          <w:rStyle w:val="Code"/>
          <w:szCs w:val="20"/>
        </w:rPr>
        <w:t>"</w:t>
      </w:r>
    </w:p>
    <w:p w14:paraId="27B80674"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9DC61BC" w14:textId="77777777" w:rsidR="00C52B05" w:rsidRPr="00402B03" w:rsidRDefault="00C52B05" w:rsidP="00C52B0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blast_results/*_fmt6c.tsv</w:t>
      </w:r>
      <w:r w:rsidRPr="00402B03">
        <w:rPr>
          <w:rStyle w:val="Code"/>
          <w:szCs w:val="20"/>
        </w:rPr>
        <w:t>)</w:t>
      </w:r>
    </w:p>
    <w:p w14:paraId="769E6214" w14:textId="77777777" w:rsidR="004E1128" w:rsidRPr="00402B03" w:rsidRDefault="004E1128" w:rsidP="004E1128">
      <w:pPr>
        <w:ind w:left="720"/>
      </w:pPr>
    </w:p>
    <w:p w14:paraId="3E59C53F" w14:textId="77777777" w:rsidR="00DB50D4" w:rsidRDefault="00DB50D4" w:rsidP="00DB50D4">
      <w:pPr>
        <w:ind w:left="720"/>
        <w:outlineLvl w:val="0"/>
        <w:rPr>
          <w:i/>
        </w:rPr>
      </w:pPr>
      <w:bookmarkStart w:id="97" w:name="_Toc1506906"/>
      <w:r>
        <w:rPr>
          <w:i/>
        </w:rPr>
        <w:t>Python Version</w:t>
      </w:r>
    </w:p>
    <w:p w14:paraId="14F0CC25" w14:textId="77777777" w:rsidR="00DB50D4" w:rsidRPr="00655AEC" w:rsidRDefault="00DB50D4" w:rsidP="00DB50D4">
      <w:pPr>
        <w:ind w:left="720"/>
      </w:pPr>
    </w:p>
    <w:p w14:paraId="6EB2043F" w14:textId="11B95AA8" w:rsidR="00DB50D4" w:rsidRDefault="00DB50D4" w:rsidP="00DB50D4">
      <w:pPr>
        <w:ind w:left="720"/>
        <w:outlineLvl w:val="0"/>
      </w:pPr>
      <w:r>
        <w:t>Python 3.6.4 (https://www.python.org).</w:t>
      </w:r>
    </w:p>
    <w:p w14:paraId="0ED7AC23" w14:textId="77777777" w:rsidR="00DB50D4" w:rsidRDefault="00DB50D4" w:rsidP="00DB50D4">
      <w:pPr>
        <w:ind w:left="720"/>
        <w:outlineLvl w:val="0"/>
        <w:rPr>
          <w:i/>
        </w:rPr>
      </w:pPr>
    </w:p>
    <w:p w14:paraId="352591FA" w14:textId="0C31D481" w:rsidR="004E1128" w:rsidRPr="00423256" w:rsidRDefault="00DB50D4" w:rsidP="004E1128">
      <w:pPr>
        <w:ind w:left="720"/>
        <w:outlineLvl w:val="0"/>
        <w:rPr>
          <w:i/>
        </w:rPr>
      </w:pPr>
      <w:r>
        <w:rPr>
          <w:i/>
        </w:rPr>
        <w:t>Python</w:t>
      </w:r>
      <w:r w:rsidR="004E1128">
        <w:rPr>
          <w:i/>
        </w:rPr>
        <w:t xml:space="preserve"> Script (</w:t>
      </w:r>
      <w:r w:rsidR="00C52B05" w:rsidRPr="00C52B05">
        <w:rPr>
          <w:i/>
        </w:rPr>
        <w:t>queryAndSubCovCutoff98</w:t>
      </w:r>
      <w:r>
        <w:rPr>
          <w:i/>
        </w:rPr>
        <w:t>-multiHit</w:t>
      </w:r>
      <w:r w:rsidR="00C52B05" w:rsidRPr="00C52B05">
        <w:rPr>
          <w:i/>
        </w:rPr>
        <w:t>.</w:t>
      </w:r>
      <w:r>
        <w:rPr>
          <w:i/>
        </w:rPr>
        <w:t>py</w:t>
      </w:r>
      <w:r w:rsidR="004E1128">
        <w:rPr>
          <w:i/>
        </w:rPr>
        <w:t>)</w:t>
      </w:r>
      <w:bookmarkEnd w:id="97"/>
    </w:p>
    <w:p w14:paraId="7D5DEF45" w14:textId="0D4E8602" w:rsidR="004E1128" w:rsidRDefault="004E1128" w:rsidP="004E1128">
      <w:pPr>
        <w:ind w:left="720"/>
      </w:pPr>
    </w:p>
    <w:p w14:paraId="458D6E18" w14:textId="77777777" w:rsidR="00A1409B" w:rsidRDefault="00A1409B" w:rsidP="00A1409B">
      <w:pPr>
        <w:ind w:left="720"/>
      </w:pPr>
      <w:r>
        <w:t>This script is too long to reasonably represent in this document. Please view it in the freely-accessible online repository.</w:t>
      </w:r>
    </w:p>
    <w:p w14:paraId="1877C356" w14:textId="77777777" w:rsidR="00A1409B" w:rsidRDefault="00A1409B" w:rsidP="004E1128">
      <w:pPr>
        <w:ind w:left="720"/>
      </w:pPr>
    </w:p>
    <w:p w14:paraId="649E7ECE" w14:textId="77777777" w:rsidR="00F2162D" w:rsidRDefault="00F2162D" w:rsidP="00F2162D"/>
    <w:p w14:paraId="2F739754" w14:textId="77777777" w:rsidR="00F2162D" w:rsidRDefault="00F2162D" w:rsidP="00F2162D"/>
    <w:p w14:paraId="7CF1235C" w14:textId="22CFD46C" w:rsidR="00F2162D" w:rsidRDefault="004E1128" w:rsidP="00F2162D">
      <w:pPr>
        <w:sectPr w:rsidR="00F2162D" w:rsidSect="00402B03">
          <w:pgSz w:w="12240" w:h="15840"/>
          <w:pgMar w:top="720" w:right="720" w:bottom="720" w:left="720" w:header="720" w:footer="720" w:gutter="0"/>
          <w:cols w:space="720"/>
          <w:docGrid w:linePitch="360"/>
        </w:sectPr>
      </w:pPr>
      <w:r>
        <w:br w:type="page"/>
      </w:r>
    </w:p>
    <w:p w14:paraId="5F24A1A2" w14:textId="1E758285" w:rsidR="00B93127" w:rsidRDefault="00B93127" w:rsidP="00B759D6">
      <w:pPr>
        <w:outlineLvl w:val="0"/>
        <w:rPr>
          <w:b/>
          <w:sz w:val="28"/>
          <w:szCs w:val="28"/>
        </w:rPr>
      </w:pPr>
      <w:bookmarkStart w:id="98" w:name="_Toc1506922"/>
      <w:r>
        <w:rPr>
          <w:b/>
          <w:sz w:val="28"/>
          <w:szCs w:val="28"/>
        </w:rPr>
        <w:lastRenderedPageBreak/>
        <w:t xml:space="preserve">Step 20. </w:t>
      </w:r>
      <w:r w:rsidR="00C44F54" w:rsidRPr="00C44F54">
        <w:rPr>
          <w:b/>
          <w:sz w:val="28"/>
          <w:szCs w:val="28"/>
        </w:rPr>
        <w:t>Fix Identical Plasmid Non-concordance</w:t>
      </w:r>
    </w:p>
    <w:p w14:paraId="1D1CF3EC" w14:textId="77777777" w:rsidR="00C44F54" w:rsidRDefault="00C44F54" w:rsidP="00B759D6">
      <w:pPr>
        <w:outlineLvl w:val="0"/>
        <w:rPr>
          <w:b/>
          <w:sz w:val="28"/>
          <w:szCs w:val="28"/>
        </w:rPr>
      </w:pPr>
    </w:p>
    <w:p w14:paraId="6BA7928B" w14:textId="6CC953A4" w:rsidR="00C44F54" w:rsidRDefault="00C44F54" w:rsidP="00C44F54">
      <w:pPr>
        <w:ind w:left="360"/>
      </w:pPr>
      <w:r w:rsidRPr="00BE0660">
        <w:rPr>
          <w:b/>
        </w:rPr>
        <w:t>Input:</w:t>
      </w:r>
      <w:r>
        <w:t xml:space="preserve"> This Python program requires </w:t>
      </w:r>
      <w:r w:rsidR="00295ECD">
        <w:t>6</w:t>
      </w:r>
      <w:r>
        <w:t xml:space="preserve"> inputs. 1- </w:t>
      </w:r>
      <w:r w:rsidR="0053729E">
        <w:t>the path of the coverage information files. 2- the path of the identical plasmid files. Inputs 3-6 are suffixes to file names; the assumed base of the name is the accession number. 3- the suffix of the input coverage info file. 4- the suffix of the output coverage info file. 5- the suffix of the input identical plasmids file. 6- the suffix of the output identical plasmids file.</w:t>
      </w:r>
    </w:p>
    <w:p w14:paraId="16ADDFD3" w14:textId="77777777" w:rsidR="00C44F54" w:rsidRDefault="00C44F54" w:rsidP="00C44F54"/>
    <w:p w14:paraId="5C7EC6DF" w14:textId="789DAA65" w:rsidR="00B93127" w:rsidRDefault="00C44F54" w:rsidP="00C44F54">
      <w:pPr>
        <w:ind w:left="360"/>
        <w:outlineLvl w:val="0"/>
      </w:pPr>
      <w:r w:rsidRPr="00BE0660">
        <w:rPr>
          <w:b/>
        </w:rPr>
        <w:t>Output:</w:t>
      </w:r>
      <w:r>
        <w:t xml:space="preserve"> </w:t>
      </w:r>
      <w:r w:rsidR="0053729E">
        <w:t xml:space="preserve">Two text files. The first will be the output coverage info file. It will be the concordant version of its respective input file. The second will be the output identical plasmids file. It will be the concordant version of its respective input file. We assume they are both in the </w:t>
      </w:r>
      <w:r w:rsidR="0053729E" w:rsidRPr="0053729E">
        <w:rPr>
          <w:rStyle w:val="Code"/>
        </w:rPr>
        <w:t>plasmid_blast</w:t>
      </w:r>
      <w:r w:rsidR="0053729E">
        <w:rPr>
          <w:rStyle w:val="Code"/>
        </w:rPr>
        <w:t>_</w:t>
      </w:r>
      <w:r w:rsidR="0053729E" w:rsidRPr="0053729E">
        <w:rPr>
          <w:rStyle w:val="Code"/>
        </w:rPr>
        <w:t>results</w:t>
      </w:r>
      <w:r w:rsidR="0053729E">
        <w:t xml:space="preserve"> directory and have the suffixes </w:t>
      </w:r>
      <w:r w:rsidR="0053729E" w:rsidRPr="0053729E">
        <w:rPr>
          <w:rStyle w:val="Code"/>
        </w:rPr>
        <w:t>_covInfo_concordant.tsv</w:t>
      </w:r>
      <w:r w:rsidR="0053729E">
        <w:t xml:space="preserve"> and </w:t>
      </w:r>
      <w:r w:rsidR="0053729E" w:rsidRPr="0053729E">
        <w:rPr>
          <w:rStyle w:val="Code"/>
        </w:rPr>
        <w:t>_identicalPlasmids_</w:t>
      </w:r>
      <w:proofErr w:type="gramStart"/>
      <w:r w:rsidR="0053729E" w:rsidRPr="0053729E">
        <w:rPr>
          <w:rStyle w:val="Code"/>
        </w:rPr>
        <w:t>concordant.list</w:t>
      </w:r>
      <w:proofErr w:type="gramEnd"/>
      <w:r w:rsidR="0053729E">
        <w:t xml:space="preserve">, respectively. Another term for concordance might be reciprocal. This step accounts for inconsistencies in BLAST outputs. One might get hits from sequence A to B with &gt;=98% identity and &gt;=98% query and subject coverage, yet get no hits from B to A. This non-concordance is “fixed” in this step to force reciprocity of the BLAST hits. </w:t>
      </w:r>
      <w:proofErr w:type="gramStart"/>
      <w:r w:rsidR="0053729E">
        <w:t>This hits</w:t>
      </w:r>
      <w:proofErr w:type="gramEnd"/>
      <w:r w:rsidR="0053729E">
        <w:t xml:space="preserve"> are not updated in the BLAST output file, though the outcome is affected in the two output files from this step.</w:t>
      </w:r>
    </w:p>
    <w:p w14:paraId="27C82F0E" w14:textId="45C1FFEE" w:rsidR="00C44F54" w:rsidRDefault="00C44F54" w:rsidP="00C44F54">
      <w:pPr>
        <w:ind w:left="360"/>
        <w:outlineLvl w:val="0"/>
        <w:rPr>
          <w:b/>
          <w:sz w:val="28"/>
          <w:szCs w:val="28"/>
        </w:rPr>
      </w:pPr>
    </w:p>
    <w:p w14:paraId="6E546A16" w14:textId="77777777" w:rsidR="00430A55" w:rsidRDefault="00430A55" w:rsidP="00430A55">
      <w:pPr>
        <w:ind w:left="360"/>
        <w:outlineLvl w:val="0"/>
        <w:rPr>
          <w:b/>
        </w:rPr>
      </w:pPr>
      <w:r>
        <w:rPr>
          <w:b/>
        </w:rPr>
        <w:t>Code</w:t>
      </w:r>
      <w:r w:rsidRPr="00BE0660">
        <w:rPr>
          <w:b/>
        </w:rPr>
        <w:t>:</w:t>
      </w:r>
    </w:p>
    <w:p w14:paraId="3776B40C" w14:textId="77777777" w:rsidR="00430A55" w:rsidRDefault="00430A55" w:rsidP="00430A55">
      <w:pPr>
        <w:ind w:left="360"/>
        <w:rPr>
          <w:b/>
        </w:rPr>
      </w:pPr>
    </w:p>
    <w:p w14:paraId="5FE5F31E" w14:textId="77777777" w:rsidR="00430A55" w:rsidRDefault="00430A55" w:rsidP="00430A55">
      <w:pPr>
        <w:ind w:left="720"/>
        <w:outlineLvl w:val="0"/>
        <w:rPr>
          <w:i/>
        </w:rPr>
      </w:pPr>
      <w:r>
        <w:rPr>
          <w:i/>
        </w:rPr>
        <w:t xml:space="preserve">Bash </w:t>
      </w:r>
      <w:r w:rsidRPr="008607F5">
        <w:rPr>
          <w:i/>
        </w:rPr>
        <w:t>Command</w:t>
      </w:r>
    </w:p>
    <w:p w14:paraId="13ACC009" w14:textId="77777777" w:rsidR="00430A55" w:rsidRPr="00402B03" w:rsidRDefault="00430A55" w:rsidP="00430A55">
      <w:pPr>
        <w:ind w:left="720"/>
        <w:rPr>
          <w:b/>
        </w:rPr>
      </w:pPr>
    </w:p>
    <w:p w14:paraId="672CCCDC" w14:textId="44C7C88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python3 </w:t>
      </w:r>
      <w:r w:rsidRPr="00430A55">
        <w:rPr>
          <w:rStyle w:val="Code"/>
          <w:szCs w:val="20"/>
        </w:rPr>
        <w:t>fixIdenticalPlasmidsNonConcordance</w:t>
      </w:r>
      <w:r>
        <w:rPr>
          <w:rStyle w:val="Code"/>
          <w:szCs w:val="20"/>
        </w:rPr>
        <w:t>.py \</w:t>
      </w:r>
    </w:p>
    <w:p w14:paraId="3F656E63" w14:textId="204903B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430A55">
        <w:rPr>
          <w:rStyle w:val="Code"/>
          <w:szCs w:val="20"/>
        </w:rPr>
        <w:t>plasmid_blast_results</w:t>
      </w:r>
      <w:r>
        <w:rPr>
          <w:rStyle w:val="Code"/>
          <w:szCs w:val="20"/>
        </w:rPr>
        <w:t xml:space="preserve"> \</w:t>
      </w:r>
    </w:p>
    <w:p w14:paraId="2C2012C4" w14:textId="23C70D9F"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430A55">
        <w:rPr>
          <w:rStyle w:val="Code"/>
          <w:szCs w:val="20"/>
        </w:rPr>
        <w:t>plasmid_blast_results</w:t>
      </w:r>
      <w:r>
        <w:rPr>
          <w:rStyle w:val="Code"/>
          <w:szCs w:val="20"/>
        </w:rPr>
        <w:t xml:space="preserve"> \</w:t>
      </w:r>
    </w:p>
    <w:p w14:paraId="2662433D" w14:textId="76563F5C"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_covInfo.tsv</w:t>
      </w:r>
      <w:r>
        <w:rPr>
          <w:rStyle w:val="Code"/>
          <w:szCs w:val="20"/>
        </w:rPr>
        <w:t>" \</w:t>
      </w:r>
    </w:p>
    <w:p w14:paraId="65C9B0D1" w14:textId="684DE56A"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_covInfo</w:t>
      </w:r>
      <w:r>
        <w:rPr>
          <w:rStyle w:val="Code"/>
          <w:szCs w:val="20"/>
        </w:rPr>
        <w:t>_concordant</w:t>
      </w:r>
      <w:r w:rsidRPr="00430A55">
        <w:rPr>
          <w:rStyle w:val="Code"/>
          <w:szCs w:val="20"/>
        </w:rPr>
        <w:t>.tsv</w:t>
      </w:r>
      <w:r>
        <w:rPr>
          <w:rStyle w:val="Code"/>
          <w:szCs w:val="20"/>
        </w:rPr>
        <w:t>" \</w:t>
      </w:r>
    </w:p>
    <w:p w14:paraId="50D28FF8" w14:textId="4B70B446"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_identicalPlasmids.list</w:t>
      </w:r>
      <w:r>
        <w:rPr>
          <w:rStyle w:val="Code"/>
          <w:szCs w:val="20"/>
        </w:rPr>
        <w:t>" \</w:t>
      </w:r>
    </w:p>
    <w:p w14:paraId="5CD72F6D" w14:textId="36354C95" w:rsidR="00430A55" w:rsidRDefault="00430A55" w:rsidP="00430A55">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r w:rsidRPr="00430A55">
        <w:rPr>
          <w:rStyle w:val="Code"/>
          <w:szCs w:val="20"/>
        </w:rPr>
        <w:t>_identicalPlasmids</w:t>
      </w:r>
      <w:r>
        <w:rPr>
          <w:rStyle w:val="Code"/>
          <w:szCs w:val="20"/>
        </w:rPr>
        <w:t>_</w:t>
      </w:r>
      <w:proofErr w:type="gramStart"/>
      <w:r>
        <w:rPr>
          <w:rStyle w:val="Code"/>
          <w:szCs w:val="20"/>
        </w:rPr>
        <w:t>concordant</w:t>
      </w:r>
      <w:r w:rsidRPr="00430A55">
        <w:rPr>
          <w:rStyle w:val="Code"/>
          <w:szCs w:val="20"/>
        </w:rPr>
        <w:t>.list</w:t>
      </w:r>
      <w:proofErr w:type="gramEnd"/>
      <w:r>
        <w:rPr>
          <w:rStyle w:val="Code"/>
          <w:szCs w:val="20"/>
        </w:rPr>
        <w:t>"</w:t>
      </w:r>
    </w:p>
    <w:p w14:paraId="3CBC1001" w14:textId="77777777" w:rsidR="00430A55" w:rsidRPr="00402B03" w:rsidRDefault="00430A55" w:rsidP="00430A55">
      <w:pPr>
        <w:ind w:left="720"/>
      </w:pPr>
    </w:p>
    <w:p w14:paraId="15BEC86A" w14:textId="77777777" w:rsidR="00430A55" w:rsidRDefault="00430A55" w:rsidP="00430A55">
      <w:pPr>
        <w:ind w:left="720"/>
        <w:outlineLvl w:val="0"/>
        <w:rPr>
          <w:i/>
        </w:rPr>
      </w:pPr>
      <w:r>
        <w:rPr>
          <w:i/>
        </w:rPr>
        <w:t>Python Version</w:t>
      </w:r>
    </w:p>
    <w:p w14:paraId="531B3A03" w14:textId="77777777" w:rsidR="00430A55" w:rsidRPr="00655AEC" w:rsidRDefault="00430A55" w:rsidP="00430A55">
      <w:pPr>
        <w:ind w:left="720"/>
      </w:pPr>
    </w:p>
    <w:p w14:paraId="568D6512" w14:textId="77777777" w:rsidR="00430A55" w:rsidRDefault="00430A55" w:rsidP="00430A55">
      <w:pPr>
        <w:ind w:left="720"/>
        <w:outlineLvl w:val="0"/>
      </w:pPr>
      <w:r>
        <w:t>Python 3.6.4 (https://www.python.org).</w:t>
      </w:r>
    </w:p>
    <w:p w14:paraId="096B5788" w14:textId="77777777" w:rsidR="00430A55" w:rsidRDefault="00430A55" w:rsidP="00430A55">
      <w:pPr>
        <w:ind w:left="720"/>
        <w:outlineLvl w:val="0"/>
        <w:rPr>
          <w:i/>
        </w:rPr>
      </w:pPr>
    </w:p>
    <w:p w14:paraId="7609B6C6" w14:textId="44632C3A" w:rsidR="00430A55" w:rsidRPr="00423256" w:rsidRDefault="00430A55" w:rsidP="00430A55">
      <w:pPr>
        <w:ind w:left="720"/>
        <w:outlineLvl w:val="0"/>
        <w:rPr>
          <w:i/>
        </w:rPr>
      </w:pPr>
      <w:r>
        <w:rPr>
          <w:i/>
        </w:rPr>
        <w:t>Python Script (</w:t>
      </w:r>
      <w:r w:rsidRPr="00430A55">
        <w:rPr>
          <w:i/>
        </w:rPr>
        <w:t>fixIdenticalPlasmidsNonConcordance.py</w:t>
      </w:r>
      <w:r>
        <w:rPr>
          <w:i/>
        </w:rPr>
        <w:t>)</w:t>
      </w:r>
    </w:p>
    <w:p w14:paraId="6DB5B6DF" w14:textId="77777777" w:rsidR="00430A55" w:rsidRDefault="00430A55" w:rsidP="00430A55">
      <w:pPr>
        <w:ind w:left="720"/>
      </w:pPr>
    </w:p>
    <w:p w14:paraId="6F358D68" w14:textId="77777777" w:rsidR="00430A55" w:rsidRDefault="00430A55" w:rsidP="00430A55">
      <w:pPr>
        <w:ind w:left="720"/>
      </w:pPr>
      <w:r>
        <w:t>This script is too long to reasonably represent in this document. Please view it in the freely-accessible online repository.</w:t>
      </w:r>
    </w:p>
    <w:p w14:paraId="3E84311E" w14:textId="77777777" w:rsidR="00C44F54" w:rsidRDefault="00C44F54" w:rsidP="00C44F54">
      <w:pPr>
        <w:ind w:left="360"/>
        <w:outlineLvl w:val="0"/>
        <w:rPr>
          <w:b/>
          <w:sz w:val="28"/>
          <w:szCs w:val="28"/>
        </w:rPr>
      </w:pPr>
    </w:p>
    <w:p w14:paraId="4AE585B4" w14:textId="77777777" w:rsidR="00B93127" w:rsidRDefault="00B93127" w:rsidP="00B759D6">
      <w:pPr>
        <w:outlineLvl w:val="0"/>
        <w:rPr>
          <w:b/>
          <w:sz w:val="28"/>
          <w:szCs w:val="28"/>
        </w:rPr>
      </w:pPr>
    </w:p>
    <w:p w14:paraId="5F2FFF06" w14:textId="77777777" w:rsidR="00295ECD" w:rsidRDefault="00295ECD" w:rsidP="00B759D6">
      <w:pPr>
        <w:outlineLvl w:val="0"/>
        <w:rPr>
          <w:b/>
          <w:sz w:val="28"/>
          <w:szCs w:val="28"/>
        </w:rPr>
        <w:sectPr w:rsidR="00295ECD" w:rsidSect="00402B03">
          <w:pgSz w:w="12240" w:h="15840"/>
          <w:pgMar w:top="720" w:right="720" w:bottom="720" w:left="720" w:header="720" w:footer="720" w:gutter="0"/>
          <w:cols w:space="720"/>
          <w:docGrid w:linePitch="360"/>
        </w:sectPr>
      </w:pPr>
    </w:p>
    <w:p w14:paraId="1F43D388" w14:textId="39C1E9B8" w:rsidR="007F2B6E" w:rsidRPr="00BE0660" w:rsidRDefault="007F2B6E" w:rsidP="00B759D6">
      <w:pPr>
        <w:outlineLvl w:val="0"/>
        <w:rPr>
          <w:b/>
          <w:sz w:val="28"/>
          <w:szCs w:val="28"/>
        </w:rPr>
      </w:pPr>
      <w:r>
        <w:rPr>
          <w:b/>
          <w:sz w:val="28"/>
          <w:szCs w:val="28"/>
        </w:rPr>
        <w:lastRenderedPageBreak/>
        <w:t xml:space="preserve">Step </w:t>
      </w:r>
      <w:r w:rsidR="00103EEC">
        <w:rPr>
          <w:b/>
          <w:sz w:val="28"/>
          <w:szCs w:val="28"/>
        </w:rPr>
        <w:t>21</w:t>
      </w:r>
      <w:r w:rsidRPr="00BE0660">
        <w:rPr>
          <w:b/>
          <w:sz w:val="28"/>
          <w:szCs w:val="28"/>
        </w:rPr>
        <w:t>.</w:t>
      </w:r>
      <w:r>
        <w:rPr>
          <w:b/>
          <w:sz w:val="28"/>
          <w:szCs w:val="28"/>
        </w:rPr>
        <w:t xml:space="preserve"> Generate Plasmid CSVs</w:t>
      </w:r>
      <w:bookmarkEnd w:id="98"/>
    </w:p>
    <w:p w14:paraId="0816CD1F" w14:textId="77777777" w:rsidR="007F2B6E" w:rsidRDefault="007F2B6E" w:rsidP="007F2B6E"/>
    <w:p w14:paraId="6DC7C107" w14:textId="2580C32B" w:rsidR="007F2B6E" w:rsidRDefault="007F2B6E" w:rsidP="007F2B6E">
      <w:pPr>
        <w:ind w:left="360"/>
      </w:pPr>
      <w:r w:rsidRPr="00BE0660">
        <w:rPr>
          <w:b/>
        </w:rPr>
        <w:t>Input:</w:t>
      </w:r>
      <w:r>
        <w:t xml:space="preserve"> This Python program requires </w:t>
      </w:r>
      <w:r w:rsidR="00037D4F">
        <w:t>8</w:t>
      </w:r>
      <w:r>
        <w:t xml:space="preserve"> inputs. 1- The accession number of the plasmid it will generate a CSV file for. 2- The directory where the output CSV file is to be placed. 3- The directory where the plasmid fasta file is located. We assume it is named after the pattern </w:t>
      </w:r>
      <w:r w:rsidRPr="007F2B6E">
        <w:rPr>
          <w:rStyle w:val="Code"/>
        </w:rPr>
        <w:t>${ACCESSION</w:t>
      </w:r>
      <w:proofErr w:type="gramStart"/>
      <w:r w:rsidRPr="007F2B6E">
        <w:rPr>
          <w:rStyle w:val="Code"/>
        </w:rPr>
        <w:t>}.fasta</w:t>
      </w:r>
      <w:proofErr w:type="gramEnd"/>
      <w:r>
        <w:t xml:space="preserve">. 4- The directory where the input plasmid matches file is located. We assume it is named after the pattern </w:t>
      </w:r>
      <w:r w:rsidRPr="007F2B6E">
        <w:rPr>
          <w:rStyle w:val="Code"/>
        </w:rPr>
        <w:t>${ACCESSION}_matches</w:t>
      </w:r>
      <w:r w:rsidR="00922386">
        <w:rPr>
          <w:rStyle w:val="Code"/>
        </w:rPr>
        <w:t>-summary</w:t>
      </w:r>
      <w:r w:rsidRPr="007F2B6E">
        <w:rPr>
          <w:rStyle w:val="Code"/>
        </w:rPr>
        <w:t>.tsv</w:t>
      </w:r>
      <w:r>
        <w:t>. 5- The directory where the input incompatibility group</w:t>
      </w:r>
      <w:r w:rsidR="00760149">
        <w:t>s</w:t>
      </w:r>
      <w:r>
        <w:t xml:space="preserve"> (derived from the BLAST results) are located. We assume it is named after the pattern </w:t>
      </w:r>
      <w:r w:rsidRPr="007F2B6E">
        <w:rPr>
          <w:rStyle w:val="Code"/>
        </w:rPr>
        <w:t>${ACCESSION}_</w:t>
      </w:r>
      <w:proofErr w:type="gramStart"/>
      <w:r>
        <w:rPr>
          <w:rStyle w:val="Code"/>
        </w:rPr>
        <w:t>families.list</w:t>
      </w:r>
      <w:proofErr w:type="gramEnd"/>
      <w:r>
        <w:t>.</w:t>
      </w:r>
      <w:r w:rsidR="00FB6D30">
        <w:t xml:space="preserve"> 6- The filename of the source info. We assume it is named </w:t>
      </w:r>
      <w:r w:rsidR="00FB6D30" w:rsidRPr="00FB6D30">
        <w:rPr>
          <w:rStyle w:val="Code"/>
        </w:rPr>
        <w:t>sourceInfo.tsv</w:t>
      </w:r>
      <w:r w:rsidR="00FB6D30">
        <w:t xml:space="preserve"> in the </w:t>
      </w:r>
      <w:r w:rsidR="00FB6D30" w:rsidRPr="00FB6D30">
        <w:rPr>
          <w:rStyle w:val="Code"/>
        </w:rPr>
        <w:t>plasmid_sourceInfo</w:t>
      </w:r>
      <w:r w:rsidR="00FB6D30">
        <w:t xml:space="preserve"> directory. 7- The directory of the plasmid BLAST results. We assume it is called </w:t>
      </w:r>
      <w:r w:rsidR="00FB6D30" w:rsidRPr="00FB6D30">
        <w:rPr>
          <w:rStyle w:val="Code"/>
        </w:rPr>
        <w:t>plasmid_blast_results</w:t>
      </w:r>
      <w:r w:rsidR="00FB6D30">
        <w:t xml:space="preserve">. 8- The filename of the sequence technologies information. We assume it is at </w:t>
      </w:r>
      <w:r w:rsidR="00FB6D30" w:rsidRPr="00FB6D30">
        <w:rPr>
          <w:rStyle w:val="Code"/>
        </w:rPr>
        <w:t>plasmid_seqTech/seqTech.tsv</w:t>
      </w:r>
      <w:r w:rsidR="00FB6D30">
        <w:t>.</w:t>
      </w:r>
    </w:p>
    <w:p w14:paraId="23450E2C" w14:textId="77777777" w:rsidR="007F2B6E" w:rsidRDefault="007F2B6E" w:rsidP="007F2B6E"/>
    <w:p w14:paraId="2B3D85BA" w14:textId="77777777" w:rsidR="007F2B6E" w:rsidRDefault="007F2B6E" w:rsidP="007F2B6E">
      <w:pPr>
        <w:ind w:left="360"/>
      </w:pPr>
      <w:r w:rsidRPr="00BE0660">
        <w:rPr>
          <w:b/>
        </w:rPr>
        <w:t>Output:</w:t>
      </w:r>
      <w:r>
        <w:t xml:space="preserve"> One </w:t>
      </w:r>
      <w:r w:rsidR="00806F36">
        <w:t>comma</w:t>
      </w:r>
      <w:r>
        <w:t>-separated value</w:t>
      </w:r>
      <w:r w:rsidR="004E159C">
        <w:t xml:space="preserve"> file</w:t>
      </w:r>
      <w:r>
        <w:t xml:space="preserve">. </w:t>
      </w:r>
      <w:r w:rsidR="00806F36">
        <w:t xml:space="preserve">It will be placed in the directory specified in the input position 2. </w:t>
      </w:r>
      <w:r>
        <w:t xml:space="preserve">We assume the output file will be named after the following pattern: </w:t>
      </w:r>
      <w:r w:rsidRPr="00B80AA7">
        <w:rPr>
          <w:rStyle w:val="Code"/>
        </w:rPr>
        <w:t>${</w:t>
      </w:r>
      <w:r>
        <w:rPr>
          <w:rStyle w:val="Code"/>
        </w:rPr>
        <w:t>ACCESSION</w:t>
      </w:r>
      <w:r w:rsidRPr="00B80AA7">
        <w:rPr>
          <w:rStyle w:val="Code"/>
        </w:rPr>
        <w:t>}</w:t>
      </w:r>
      <w:r w:rsidR="00806F36">
        <w:rPr>
          <w:rStyle w:val="Code"/>
        </w:rPr>
        <w:t>.c</w:t>
      </w:r>
      <w:r>
        <w:rPr>
          <w:rStyle w:val="Code"/>
        </w:rPr>
        <w:t>sv</w:t>
      </w:r>
      <w:r>
        <w:t>. The columns of the file are as follows:</w:t>
      </w:r>
    </w:p>
    <w:p w14:paraId="723FFEF1" w14:textId="77777777" w:rsidR="007F2B6E" w:rsidRDefault="007F2B6E" w:rsidP="007F2B6E">
      <w:pPr>
        <w:ind w:left="360"/>
      </w:pPr>
    </w:p>
    <w:p w14:paraId="1C24639B" w14:textId="77777777" w:rsidR="00A751B1" w:rsidRDefault="00256EA0" w:rsidP="00256EA0">
      <w:pPr>
        <w:ind w:left="720"/>
      </w:pPr>
      <w:r w:rsidRPr="00256EA0">
        <w:t>"Accession #","Identical Plasmids","Source: Organism","Source: Isolation Source","Source: Country","Source: Collection Date","Sequencing Technologies","Sequencing Technologies Count","Short Read Count","Long Read Count","Illumina Count","Roche 454 Count","ABI Solid Count","Sanger Count","Ion Torrent Count","PacBio Count","ONT Count","Plasmid Length","Antimicrobial Resistance CDS","Antimicrobial Resistance CDS %","Beta-lactamase CDS","Beta-lactamase CDS %","Beta-lactamase Special (Carbapenem*,IMP,KPC,NDM,VIM) Copy #","Beta-lactamase Special (Carbapenem*,IMP,KPC,NDM,VIM) Copy # % of Beta-lactamase","Beta-lactamase Special (Carbapenem*,IMP,KPC,NDM,VIM) Copy # % of Total","Beta-lactamase Special (Carbapenem*,IMP,KPC,NDM,VIM) Absent (Yes/No)","Plasmid Transfer CDS","Plasmid Transfer CDS %","Toxin/Antitoxin System CDS","Toxin/Antitoxin System CDS %","Toxin/Antitoxin System Present (Yes/No)","DNA Maintenance/Modification CDS","DNA Maintenance/Modification CDS %","DNA Maintenance/Modification Special (mucA,mucB,polymerase,umuC,umuD) Copy #","DNA Maintenance/Modification Special (mucA,mucB,polymerase,umuC,umuD) Copy # % of DNA Maintenance/Modification","DNA Maintenance/Modification Special (mucA,mucB,polymerase,umuC,umuD) Copy # % of Total","DNA Maintenance/Modification Special (mucA,mucB,polymerase,umuC,umuD) Present (Yes/No)","Mobile Genetic Elements CDS","Mobile Genetic Elements CDS %","Hypothetical Genes CDS","Hypothetical Genes CDS %","Other CDS","Other CDS %","Total CDS","Incompatibility Groups"</w:t>
      </w:r>
    </w:p>
    <w:p w14:paraId="3B0DF51F" w14:textId="77777777" w:rsidR="00256EA0" w:rsidRDefault="00256EA0" w:rsidP="00A751B1">
      <w:pPr>
        <w:ind w:left="360"/>
      </w:pPr>
    </w:p>
    <w:p w14:paraId="21816880" w14:textId="77777777" w:rsidR="007F2B6E" w:rsidRDefault="007F2B6E" w:rsidP="00B759D6">
      <w:pPr>
        <w:ind w:left="360"/>
        <w:outlineLvl w:val="0"/>
        <w:rPr>
          <w:b/>
        </w:rPr>
      </w:pPr>
      <w:bookmarkStart w:id="99" w:name="_Toc1506923"/>
      <w:r>
        <w:rPr>
          <w:b/>
        </w:rPr>
        <w:t>Code</w:t>
      </w:r>
      <w:r w:rsidRPr="00BE0660">
        <w:rPr>
          <w:b/>
        </w:rPr>
        <w:t>:</w:t>
      </w:r>
      <w:bookmarkEnd w:id="99"/>
    </w:p>
    <w:p w14:paraId="7C92BFDA" w14:textId="77777777" w:rsidR="007F2B6E" w:rsidRDefault="007F2B6E" w:rsidP="007F2B6E">
      <w:pPr>
        <w:ind w:left="360"/>
        <w:rPr>
          <w:b/>
        </w:rPr>
      </w:pPr>
    </w:p>
    <w:p w14:paraId="24D707BB" w14:textId="77777777" w:rsidR="007F2B6E" w:rsidRDefault="007F2B6E" w:rsidP="00B759D6">
      <w:pPr>
        <w:ind w:left="720"/>
        <w:outlineLvl w:val="0"/>
        <w:rPr>
          <w:i/>
        </w:rPr>
      </w:pPr>
      <w:bookmarkStart w:id="100" w:name="_Toc1506924"/>
      <w:r>
        <w:rPr>
          <w:i/>
        </w:rPr>
        <w:t xml:space="preserve">Bash </w:t>
      </w:r>
      <w:r w:rsidRPr="008607F5">
        <w:rPr>
          <w:i/>
        </w:rPr>
        <w:t>Command</w:t>
      </w:r>
      <w:bookmarkEnd w:id="100"/>
    </w:p>
    <w:p w14:paraId="68505C62" w14:textId="77777777" w:rsidR="007F2B6E" w:rsidRPr="00402B03" w:rsidRDefault="007F2B6E" w:rsidP="007F2B6E">
      <w:pPr>
        <w:ind w:left="720"/>
        <w:rPr>
          <w:b/>
        </w:rPr>
      </w:pPr>
    </w:p>
    <w:p w14:paraId="6DF5186E"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lastRenderedPageBreak/>
        <w:t>while read ifn</w:t>
      </w:r>
    </w:p>
    <w:p w14:paraId="6EB72553"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031FDA9D"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43DEC">
        <w:rPr>
          <w:rStyle w:val="Code"/>
          <w:szCs w:val="20"/>
        </w:rPr>
        <w:t xml:space="preserve">ACCESSION=`basename "${ifn}" </w:t>
      </w:r>
      <w:proofErr w:type="gramStart"/>
      <w:r w:rsidRPr="00E43DEC">
        <w:rPr>
          <w:rStyle w:val="Code"/>
          <w:szCs w:val="20"/>
        </w:rPr>
        <w:t>"</w:t>
      </w:r>
      <w:r w:rsidR="0068277A">
        <w:rPr>
          <w:rStyle w:val="Code"/>
          <w:szCs w:val="20"/>
        </w:rPr>
        <w:t>.fasta</w:t>
      </w:r>
      <w:proofErr w:type="gramEnd"/>
      <w:r w:rsidRPr="00E43DEC">
        <w:rPr>
          <w:rStyle w:val="Code"/>
          <w:szCs w:val="20"/>
        </w:rPr>
        <w:t>"`</w:t>
      </w:r>
      <w:r w:rsidRPr="00402B03">
        <w:rPr>
          <w:rStyle w:val="Code"/>
          <w:szCs w:val="20"/>
        </w:rPr>
        <w:tab/>
      </w:r>
      <w:r>
        <w:rPr>
          <w:rStyle w:val="Code"/>
          <w:szCs w:val="20"/>
        </w:rPr>
        <w:tab/>
      </w:r>
    </w:p>
    <w:p w14:paraId="78127D71"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8635209"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FF1AC2" w:rsidRPr="00FF1AC2">
        <w:rPr>
          <w:rStyle w:val="Code"/>
          <w:szCs w:val="20"/>
        </w:rPr>
        <w:t>generatePlasmidCSV</w:t>
      </w:r>
      <w:r w:rsidRPr="00AD79C4">
        <w:rPr>
          <w:rStyle w:val="Code"/>
          <w:szCs w:val="20"/>
        </w:rPr>
        <w:t>.py</w:t>
      </w:r>
      <w:r>
        <w:rPr>
          <w:rStyle w:val="Code"/>
          <w:szCs w:val="20"/>
        </w:rPr>
        <w:t xml:space="preserve"> \</w:t>
      </w:r>
    </w:p>
    <w:p w14:paraId="154F091A" w14:textId="77777777" w:rsidR="007F2B6E"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"${ACCESSION}" \</w:t>
      </w:r>
    </w:p>
    <w:p w14:paraId="141CD83B"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plasmid_csv \</w:t>
      </w:r>
    </w:p>
    <w:p w14:paraId="31A0023C"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plasmid_fasta \</w:t>
      </w:r>
    </w:p>
    <w:p w14:paraId="6282977B" w14:textId="77777777" w:rsidR="007F2B6E"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7F2B6E">
        <w:rPr>
          <w:rStyle w:val="Code"/>
          <w:szCs w:val="20"/>
        </w:rPr>
        <w:tab/>
      </w:r>
      <w:r w:rsidR="007F2B6E">
        <w:rPr>
          <w:rStyle w:val="Code"/>
          <w:szCs w:val="20"/>
        </w:rPr>
        <w:tab/>
        <w:t>plasmid_matches</w:t>
      </w:r>
      <w:r>
        <w:rPr>
          <w:rStyle w:val="Code"/>
          <w:szCs w:val="20"/>
        </w:rPr>
        <w:t xml:space="preserve"> \</w:t>
      </w:r>
    </w:p>
    <w:p w14:paraId="46FA21CD" w14:textId="77777777" w:rsidR="00FF1AC2" w:rsidRDefault="00FF1AC2"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blast_results</w:t>
      </w:r>
      <w:r w:rsidR="00662D5F">
        <w:rPr>
          <w:rStyle w:val="Code"/>
          <w:szCs w:val="20"/>
        </w:rPr>
        <w:t xml:space="preserve"> \</w:t>
      </w:r>
    </w:p>
    <w:p w14:paraId="04EF8054"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plasmid_sourceInfo/sourceInfo.tsv \</w:t>
      </w:r>
    </w:p>
    <w:p w14:paraId="731ADB99"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plasmid_blast_results \</w:t>
      </w:r>
    </w:p>
    <w:p w14:paraId="6867688D" w14:textId="77777777" w:rsidR="00662D5F" w:rsidRDefault="00662D5F"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plasmid_seqTech/seqTech.tsv</w:t>
      </w:r>
    </w:p>
    <w:p w14:paraId="6222DFAF"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EEC1D14" w14:textId="77777777" w:rsidR="007F2B6E" w:rsidRPr="00402B03" w:rsidRDefault="007F2B6E" w:rsidP="007F2B6E">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68277A">
        <w:rPr>
          <w:rStyle w:val="Code"/>
          <w:szCs w:val="20"/>
        </w:rPr>
        <w:t>plasmid_fasta/*.fasta</w:t>
      </w:r>
      <w:r w:rsidRPr="00402B03">
        <w:rPr>
          <w:rStyle w:val="Code"/>
          <w:szCs w:val="20"/>
        </w:rPr>
        <w:t>)</w:t>
      </w:r>
    </w:p>
    <w:p w14:paraId="732486AB" w14:textId="77777777" w:rsidR="007F2B6E" w:rsidRPr="00402B03" w:rsidRDefault="007F2B6E" w:rsidP="007F2B6E">
      <w:pPr>
        <w:ind w:left="720"/>
      </w:pPr>
    </w:p>
    <w:p w14:paraId="5B4F3871" w14:textId="77777777" w:rsidR="007F2B6E" w:rsidRDefault="007F2B6E" w:rsidP="00B759D6">
      <w:pPr>
        <w:ind w:left="720"/>
        <w:outlineLvl w:val="0"/>
        <w:rPr>
          <w:i/>
        </w:rPr>
      </w:pPr>
      <w:bookmarkStart w:id="101" w:name="_Toc1506925"/>
      <w:r>
        <w:rPr>
          <w:i/>
        </w:rPr>
        <w:t>Python Version</w:t>
      </w:r>
      <w:bookmarkEnd w:id="101"/>
    </w:p>
    <w:p w14:paraId="09353DAA" w14:textId="77777777" w:rsidR="007F2B6E" w:rsidRDefault="007F2B6E" w:rsidP="007F2B6E"/>
    <w:p w14:paraId="5A8B6AD6" w14:textId="77777777" w:rsidR="00420E12" w:rsidRDefault="007F2B6E" w:rsidP="00B759D6">
      <w:pPr>
        <w:ind w:left="720"/>
        <w:outlineLvl w:val="0"/>
      </w:pPr>
      <w:bookmarkStart w:id="102" w:name="_Toc1506926"/>
      <w:r>
        <w:t>Python 3.6.4 (https://www.python.org).</w:t>
      </w:r>
      <w:bookmarkEnd w:id="102"/>
    </w:p>
    <w:p w14:paraId="318E89E8" w14:textId="77777777" w:rsidR="00420E12" w:rsidRDefault="00420E12" w:rsidP="00420E12"/>
    <w:p w14:paraId="444D4DEA" w14:textId="77777777" w:rsidR="00420E12" w:rsidRDefault="00420E12" w:rsidP="00420E12">
      <w:pPr>
        <w:ind w:left="720"/>
      </w:pPr>
      <w:r>
        <w:rPr>
          <w:i/>
        </w:rPr>
        <w:t>Python Script (</w:t>
      </w:r>
      <w:r w:rsidRPr="00FF1AC2">
        <w:rPr>
          <w:i/>
        </w:rPr>
        <w:t>generatePlasmidCSV</w:t>
      </w:r>
      <w:r>
        <w:rPr>
          <w:i/>
        </w:rPr>
        <w:t>.py)</w:t>
      </w:r>
    </w:p>
    <w:p w14:paraId="64B2F288" w14:textId="01EE997C" w:rsidR="00662D5F" w:rsidRDefault="00662D5F" w:rsidP="00662D5F">
      <w:pPr>
        <w:outlineLvl w:val="0"/>
        <w:rPr>
          <w:rStyle w:val="Code"/>
          <w:szCs w:val="20"/>
        </w:rPr>
      </w:pPr>
    </w:p>
    <w:p w14:paraId="44FAD75B" w14:textId="66248CA8" w:rsidR="00B530BE" w:rsidRDefault="00B530BE" w:rsidP="00B530BE">
      <w:pPr>
        <w:ind w:left="720"/>
      </w:pPr>
      <w:r>
        <w:t>This script is too long to reasonably represent in this document. Please view it in the freely-accessible online repository.</w:t>
      </w:r>
    </w:p>
    <w:p w14:paraId="3982DF66" w14:textId="6CC10C1E" w:rsidR="00B530BE" w:rsidRPr="00662D5F" w:rsidRDefault="00B530BE" w:rsidP="00B530BE">
      <w:pPr>
        <w:rPr>
          <w:rStyle w:val="Code"/>
          <w:szCs w:val="20"/>
        </w:rPr>
      </w:pPr>
    </w:p>
    <w:p w14:paraId="6199B39D" w14:textId="77777777" w:rsidR="00992A36" w:rsidRDefault="00992A36" w:rsidP="00B759D6">
      <w:pPr>
        <w:outlineLvl w:val="0"/>
        <w:rPr>
          <w:b/>
          <w:sz w:val="28"/>
          <w:szCs w:val="28"/>
        </w:rPr>
        <w:sectPr w:rsidR="00992A36" w:rsidSect="00402B03">
          <w:pgSz w:w="12240" w:h="15840"/>
          <w:pgMar w:top="720" w:right="720" w:bottom="720" w:left="720" w:header="720" w:footer="720" w:gutter="0"/>
          <w:cols w:space="720"/>
          <w:docGrid w:linePitch="360"/>
        </w:sectPr>
      </w:pPr>
    </w:p>
    <w:p w14:paraId="608C68EC" w14:textId="42BD95AF" w:rsidR="00982689" w:rsidRPr="00BE0660" w:rsidRDefault="00982689" w:rsidP="00B759D6">
      <w:pPr>
        <w:outlineLvl w:val="0"/>
        <w:rPr>
          <w:b/>
          <w:sz w:val="28"/>
          <w:szCs w:val="28"/>
        </w:rPr>
      </w:pPr>
      <w:bookmarkStart w:id="103" w:name="_Toc1506927"/>
      <w:r>
        <w:rPr>
          <w:b/>
          <w:sz w:val="28"/>
          <w:szCs w:val="28"/>
        </w:rPr>
        <w:lastRenderedPageBreak/>
        <w:t xml:space="preserve">Step </w:t>
      </w:r>
      <w:r w:rsidR="00103EEC">
        <w:rPr>
          <w:b/>
          <w:sz w:val="28"/>
          <w:szCs w:val="28"/>
        </w:rPr>
        <w:t>22</w:t>
      </w:r>
      <w:r w:rsidRPr="00BE0660">
        <w:rPr>
          <w:b/>
          <w:sz w:val="28"/>
          <w:szCs w:val="28"/>
        </w:rPr>
        <w:t>.</w:t>
      </w:r>
      <w:r>
        <w:rPr>
          <w:b/>
          <w:sz w:val="28"/>
          <w:szCs w:val="28"/>
        </w:rPr>
        <w:t xml:space="preserve"> Create </w:t>
      </w:r>
      <w:r w:rsidR="009E5779">
        <w:rPr>
          <w:b/>
          <w:sz w:val="28"/>
          <w:szCs w:val="28"/>
        </w:rPr>
        <w:t xml:space="preserve">Group </w:t>
      </w:r>
      <w:r>
        <w:rPr>
          <w:b/>
          <w:sz w:val="28"/>
          <w:szCs w:val="28"/>
        </w:rPr>
        <w:t>CSVs from Plasmid CSVs</w:t>
      </w:r>
      <w:bookmarkEnd w:id="103"/>
    </w:p>
    <w:p w14:paraId="05A20C3D" w14:textId="77777777" w:rsidR="00982689" w:rsidRDefault="00982689" w:rsidP="00982689"/>
    <w:p w14:paraId="34BC4638" w14:textId="77777777" w:rsidR="00982689" w:rsidRDefault="00982689" w:rsidP="00982689">
      <w:pPr>
        <w:ind w:left="360"/>
      </w:pPr>
      <w:r w:rsidRPr="00BE0660">
        <w:rPr>
          <w:b/>
        </w:rPr>
        <w:t>Input:</w:t>
      </w:r>
      <w:r>
        <w:t xml:space="preserve"> </w:t>
      </w:r>
      <w:r w:rsidR="00A72580">
        <w:t xml:space="preserve">The inputs required are the group list files that contain the plasmids in each group (see step #4) and the individual plasmid CSVs (see step #12). The group list files are assumed to be in the directory </w:t>
      </w:r>
      <w:r w:rsidR="00A72580" w:rsidRPr="00A72580">
        <w:rPr>
          <w:rStyle w:val="Code"/>
        </w:rPr>
        <w:t>groups</w:t>
      </w:r>
      <w:r w:rsidR="00A72580">
        <w:t xml:space="preserve"> and named after the pattern </w:t>
      </w:r>
      <w:r w:rsidR="00A72580" w:rsidRPr="00A72580">
        <w:rPr>
          <w:rStyle w:val="Code"/>
        </w:rPr>
        <w:t>${GROUP</w:t>
      </w:r>
      <w:proofErr w:type="gramStart"/>
      <w:r w:rsidR="00A72580" w:rsidRPr="00A72580">
        <w:rPr>
          <w:rStyle w:val="Code"/>
        </w:rPr>
        <w:t>}.list</w:t>
      </w:r>
      <w:proofErr w:type="gramEnd"/>
      <w:r w:rsidR="00A72580">
        <w:t xml:space="preserve">. The plasmid CSVs are assumed to be in the </w:t>
      </w:r>
      <w:r w:rsidR="00A72580" w:rsidRPr="00A72580">
        <w:rPr>
          <w:rStyle w:val="Code"/>
        </w:rPr>
        <w:t>plasmid_csv</w:t>
      </w:r>
      <w:r w:rsidR="00A72580">
        <w:t xml:space="preserve"> directory and named after the pattern </w:t>
      </w:r>
      <w:r w:rsidR="00A72580" w:rsidRPr="00A72580">
        <w:rPr>
          <w:rStyle w:val="Code"/>
        </w:rPr>
        <w:t>${ACCESSION}.csv</w:t>
      </w:r>
      <w:r w:rsidR="00A72580">
        <w:t>.</w:t>
      </w:r>
    </w:p>
    <w:p w14:paraId="35DEA5D1" w14:textId="77777777" w:rsidR="00982689" w:rsidRDefault="00982689" w:rsidP="00982689"/>
    <w:p w14:paraId="398C03BD" w14:textId="77777777" w:rsidR="00982689" w:rsidRDefault="00982689" w:rsidP="00982689">
      <w:pPr>
        <w:ind w:left="360"/>
      </w:pPr>
      <w:r w:rsidRPr="00BE0660">
        <w:rPr>
          <w:b/>
        </w:rPr>
        <w:t>Output:</w:t>
      </w:r>
      <w:r>
        <w:t xml:space="preserve"> One comma-separated value file containing </w:t>
      </w:r>
      <w:r w:rsidR="00D27025">
        <w:t>the same header line as all the plasmid CSVs and a concatenation of the non-header lines from the plasmid CSVs</w:t>
      </w:r>
      <w:r>
        <w:t xml:space="preserve">. We assume the output file will </w:t>
      </w:r>
      <w:r w:rsidR="00D27025">
        <w:t xml:space="preserve">be in the directory </w:t>
      </w:r>
      <w:r w:rsidR="00D27025" w:rsidRPr="00D27025">
        <w:rPr>
          <w:rStyle w:val="Code"/>
        </w:rPr>
        <w:t>group_csv</w:t>
      </w:r>
      <w:r w:rsidR="00D27025">
        <w:t xml:space="preserve"> and will </w:t>
      </w:r>
      <w:r>
        <w:t xml:space="preserve">be named after the following pattern: </w:t>
      </w:r>
      <w:r w:rsidRPr="00B80AA7">
        <w:rPr>
          <w:rStyle w:val="Code"/>
        </w:rPr>
        <w:t>${</w:t>
      </w:r>
      <w:r w:rsidR="00D27025">
        <w:rPr>
          <w:rStyle w:val="Code"/>
        </w:rPr>
        <w:t>GROUP</w:t>
      </w:r>
      <w:r w:rsidRPr="00B80AA7">
        <w:rPr>
          <w:rStyle w:val="Code"/>
        </w:rPr>
        <w:t>}</w:t>
      </w:r>
      <w:r>
        <w:rPr>
          <w:rStyle w:val="Code"/>
        </w:rPr>
        <w:t>.csv</w:t>
      </w:r>
      <w:r w:rsidR="00D27025">
        <w:t>.</w:t>
      </w:r>
    </w:p>
    <w:p w14:paraId="4B784812" w14:textId="77777777" w:rsidR="00982689" w:rsidRDefault="00982689" w:rsidP="00982689"/>
    <w:p w14:paraId="6071AF48" w14:textId="77777777" w:rsidR="00982689" w:rsidRDefault="00982689" w:rsidP="00B759D6">
      <w:pPr>
        <w:ind w:left="360"/>
        <w:outlineLvl w:val="0"/>
        <w:rPr>
          <w:b/>
        </w:rPr>
      </w:pPr>
      <w:bookmarkStart w:id="104" w:name="_Toc1506928"/>
      <w:r>
        <w:rPr>
          <w:b/>
        </w:rPr>
        <w:t>Code</w:t>
      </w:r>
      <w:r w:rsidRPr="00BE0660">
        <w:rPr>
          <w:b/>
        </w:rPr>
        <w:t>:</w:t>
      </w:r>
      <w:bookmarkEnd w:id="104"/>
    </w:p>
    <w:p w14:paraId="045E47B5" w14:textId="77777777" w:rsidR="00982689" w:rsidRDefault="00982689" w:rsidP="00982689">
      <w:pPr>
        <w:ind w:left="360"/>
        <w:rPr>
          <w:b/>
        </w:rPr>
      </w:pPr>
    </w:p>
    <w:p w14:paraId="2FF1A978" w14:textId="77777777" w:rsidR="00982689" w:rsidRDefault="00982689" w:rsidP="00B759D6">
      <w:pPr>
        <w:ind w:left="720"/>
        <w:outlineLvl w:val="0"/>
        <w:rPr>
          <w:i/>
        </w:rPr>
      </w:pPr>
      <w:bookmarkStart w:id="105" w:name="_Toc1506929"/>
      <w:r>
        <w:rPr>
          <w:i/>
        </w:rPr>
        <w:t xml:space="preserve">Bash </w:t>
      </w:r>
      <w:r w:rsidRPr="008607F5">
        <w:rPr>
          <w:i/>
        </w:rPr>
        <w:t>Command</w:t>
      </w:r>
      <w:bookmarkEnd w:id="105"/>
    </w:p>
    <w:p w14:paraId="64FF3BB4" w14:textId="77777777" w:rsidR="00982689" w:rsidRPr="00402B03" w:rsidRDefault="00982689" w:rsidP="00982689">
      <w:pPr>
        <w:ind w:left="720"/>
        <w:rPr>
          <w:b/>
        </w:rPr>
      </w:pPr>
    </w:p>
    <w:p w14:paraId="2EA263CD"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26DB692B"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4A5E6B37" w14:textId="77777777" w:rsidR="00A72580"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 xml:space="preserve">=`basename "${ifn}" </w:t>
      </w:r>
      <w:proofErr w:type="gramStart"/>
      <w:r w:rsidRPr="00E43DEC">
        <w:rPr>
          <w:rStyle w:val="Code"/>
          <w:szCs w:val="20"/>
        </w:rPr>
        <w:t>"</w:t>
      </w:r>
      <w:r>
        <w:rPr>
          <w:rStyle w:val="Code"/>
          <w:szCs w:val="20"/>
        </w:rPr>
        <w:t>.list</w:t>
      </w:r>
      <w:proofErr w:type="gramEnd"/>
      <w:r w:rsidRPr="00E43DEC">
        <w:rPr>
          <w:rStyle w:val="Code"/>
          <w:szCs w:val="20"/>
        </w:rPr>
        <w:t>"`</w:t>
      </w:r>
    </w:p>
    <w:p w14:paraId="2343F998" w14:textId="77777777" w:rsidR="00982689" w:rsidRDefault="00A72580"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A72580">
        <w:rPr>
          <w:rStyle w:val="Code"/>
          <w:szCs w:val="20"/>
        </w:rPr>
        <w:t>ofn="</w:t>
      </w:r>
      <w:r>
        <w:rPr>
          <w:rStyle w:val="Code"/>
          <w:szCs w:val="20"/>
        </w:rPr>
        <w:t>group_csv</w:t>
      </w:r>
      <w:r w:rsidRPr="00A72580">
        <w:rPr>
          <w:rStyle w:val="Code"/>
          <w:szCs w:val="20"/>
        </w:rPr>
        <w:t>/${GROUP}.csv"</w:t>
      </w:r>
    </w:p>
    <w:p w14:paraId="01CB032E"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445AFB6" w14:textId="77777777" w:rsidR="00E535BC" w:rsidRDefault="00E535BC"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 get and write </w:t>
      </w:r>
      <w:r w:rsidR="00743A52">
        <w:rPr>
          <w:rStyle w:val="Code"/>
          <w:szCs w:val="20"/>
        </w:rPr>
        <w:t>a</w:t>
      </w:r>
      <w:r>
        <w:rPr>
          <w:rStyle w:val="Code"/>
          <w:szCs w:val="20"/>
        </w:rPr>
        <w:t xml:space="preserve"> header</w:t>
      </w:r>
    </w:p>
    <w:p w14:paraId="6072B534" w14:textId="77777777" w:rsidR="00E535BC" w:rsidRP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E535BC">
        <w:rPr>
          <w:rStyle w:val="Code"/>
          <w:szCs w:val="20"/>
        </w:rPr>
        <w:t>hfn=</w:t>
      </w:r>
      <w:r>
        <w:rPr>
          <w:rStyle w:val="Code"/>
          <w:szCs w:val="20"/>
        </w:rPr>
        <w:t>plasmid_csv/</w:t>
      </w:r>
      <w:r w:rsidRPr="00E535BC">
        <w:rPr>
          <w:rStyle w:val="Code"/>
          <w:szCs w:val="20"/>
        </w:rPr>
        <w:t>`head -q -n 1 "${ifn}"`".csv"</w:t>
      </w:r>
    </w:p>
    <w:p w14:paraId="2B9E85CD"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Pr="00E535BC">
        <w:rPr>
          <w:rStyle w:val="Code"/>
          <w:szCs w:val="20"/>
        </w:rPr>
        <w:t>head -q -n 1 "${hfn}" &gt; "${ofn}"</w:t>
      </w:r>
    </w:p>
    <w:p w14:paraId="7B7FD140"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718B84E6" w14:textId="77777777" w:rsidR="00E535BC" w:rsidRDefault="00E535BC"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get and write the non-headers lines</w:t>
      </w:r>
    </w:p>
    <w:p w14:paraId="1076671D" w14:textId="77777777" w:rsidR="00743A52" w:rsidRDefault="00743A52" w:rsidP="00E535BC">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743A52">
        <w:rPr>
          <w:rStyle w:val="Code"/>
          <w:szCs w:val="20"/>
        </w:rPr>
        <w:t>nhfns=`cat "${ifn}" | sed -r '</w:t>
      </w:r>
      <w:proofErr w:type="gramStart"/>
      <w:r w:rsidRPr="00743A52">
        <w:rPr>
          <w:rStyle w:val="Code"/>
          <w:szCs w:val="20"/>
        </w:rPr>
        <w:t>s,^</w:t>
      </w:r>
      <w:proofErr w:type="gramEnd"/>
      <w:r w:rsidRPr="00743A52">
        <w:rPr>
          <w:rStyle w:val="Code"/>
          <w:szCs w:val="20"/>
        </w:rPr>
        <w:t>(.+</w:t>
      </w:r>
      <w:r>
        <w:rPr>
          <w:rStyle w:val="Code"/>
          <w:szCs w:val="20"/>
        </w:rPr>
        <w:t>)$,plasmid_csv</w:t>
      </w:r>
      <w:r w:rsidRPr="00743A52">
        <w:rPr>
          <w:rStyle w:val="Code"/>
          <w:szCs w:val="20"/>
        </w:rPr>
        <w:t>/\1.csv,' | tr '\n' ' '`</w:t>
      </w:r>
    </w:p>
    <w:p w14:paraId="295E8B3E" w14:textId="77777777" w:rsidR="00982689" w:rsidRDefault="00743A52"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743A52">
        <w:rPr>
          <w:rStyle w:val="Code"/>
          <w:szCs w:val="20"/>
        </w:rPr>
        <w:t>tail -q -n +2 ${nhfns} &gt;&gt; "${ofn}"</w:t>
      </w:r>
    </w:p>
    <w:p w14:paraId="2B109CD8"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75DE3B6" w14:textId="77777777" w:rsidR="00982689" w:rsidRPr="00402B03" w:rsidRDefault="00982689" w:rsidP="00982689">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27F57D68" w14:textId="77777777" w:rsidR="00982689" w:rsidRPr="00402B03" w:rsidRDefault="00982689" w:rsidP="00982689">
      <w:pPr>
        <w:ind w:left="720"/>
      </w:pPr>
    </w:p>
    <w:p w14:paraId="0FD8D2C7" w14:textId="77777777" w:rsidR="00420E12" w:rsidRPr="005A5E19" w:rsidRDefault="00743A52" w:rsidP="007F2B6E">
      <w:pPr>
        <w:ind w:left="720"/>
        <w:rPr>
          <w:i/>
        </w:rPr>
      </w:pPr>
      <w:r w:rsidRPr="005A5E19">
        <w:rPr>
          <w:i/>
        </w:rPr>
        <w:t>sed Note</w:t>
      </w:r>
    </w:p>
    <w:p w14:paraId="0C1AE786" w14:textId="77777777" w:rsidR="00743A52" w:rsidRDefault="00743A52" w:rsidP="007F2B6E">
      <w:pPr>
        <w:ind w:left="720"/>
      </w:pPr>
    </w:p>
    <w:p w14:paraId="7F30C13D" w14:textId="77777777" w:rsidR="00743A52" w:rsidRDefault="00743A52" w:rsidP="007F2B6E">
      <w:pPr>
        <w:ind w:left="720"/>
      </w:pPr>
      <w:r>
        <w:t xml:space="preserve">sed must be GNU (https://www.gnu.org) sed. </w:t>
      </w:r>
      <w:r w:rsidRPr="00743A52">
        <w:rPr>
          <w:rStyle w:val="Code"/>
        </w:rPr>
        <w:t>-r</w:t>
      </w:r>
      <w:r>
        <w:t xml:space="preserve"> does not enable extended regular expression syntax with BSD (http://www.bsd.org) sed.</w:t>
      </w:r>
    </w:p>
    <w:p w14:paraId="0C723EE5" w14:textId="77777777" w:rsidR="007F2B6E" w:rsidRDefault="007F2B6E" w:rsidP="007F2B6E">
      <w:pPr>
        <w:ind w:left="720"/>
      </w:pPr>
    </w:p>
    <w:p w14:paraId="15E382E1" w14:textId="77777777" w:rsidR="003E01E4" w:rsidRDefault="003E01E4" w:rsidP="003E01E4">
      <w:pPr>
        <w:sectPr w:rsidR="003E01E4" w:rsidSect="00402B03">
          <w:pgSz w:w="12240" w:h="15840"/>
          <w:pgMar w:top="720" w:right="720" w:bottom="720" w:left="720" w:header="720" w:footer="720" w:gutter="0"/>
          <w:cols w:space="720"/>
          <w:docGrid w:linePitch="360"/>
        </w:sectPr>
      </w:pPr>
    </w:p>
    <w:p w14:paraId="5420A13E" w14:textId="661ABBCF" w:rsidR="003E01E4" w:rsidRPr="00BE0660" w:rsidRDefault="003E01E4" w:rsidP="00B759D6">
      <w:pPr>
        <w:outlineLvl w:val="0"/>
        <w:rPr>
          <w:b/>
          <w:sz w:val="28"/>
          <w:szCs w:val="28"/>
        </w:rPr>
      </w:pPr>
      <w:bookmarkStart w:id="106" w:name="_Toc1506930"/>
      <w:r>
        <w:rPr>
          <w:b/>
          <w:sz w:val="28"/>
          <w:szCs w:val="28"/>
        </w:rPr>
        <w:lastRenderedPageBreak/>
        <w:t xml:space="preserve">Step </w:t>
      </w:r>
      <w:r w:rsidR="00103EEC">
        <w:rPr>
          <w:b/>
          <w:sz w:val="28"/>
          <w:szCs w:val="28"/>
        </w:rPr>
        <w:t>23</w:t>
      </w:r>
      <w:r w:rsidRPr="00BE0660">
        <w:rPr>
          <w:b/>
          <w:sz w:val="28"/>
          <w:szCs w:val="28"/>
        </w:rPr>
        <w:t>.</w:t>
      </w:r>
      <w:r>
        <w:rPr>
          <w:b/>
          <w:sz w:val="28"/>
          <w:szCs w:val="28"/>
        </w:rPr>
        <w:t xml:space="preserve"> Create Group Matches from Plasmid Matches</w:t>
      </w:r>
      <w:bookmarkEnd w:id="106"/>
    </w:p>
    <w:p w14:paraId="02D6A783" w14:textId="77777777" w:rsidR="003E01E4" w:rsidRDefault="003E01E4" w:rsidP="003E01E4"/>
    <w:p w14:paraId="7FE4F3D9" w14:textId="77777777" w:rsidR="003E01E4" w:rsidRPr="003E01E4" w:rsidRDefault="003E01E4" w:rsidP="003E01E4">
      <w:pPr>
        <w:ind w:left="360"/>
      </w:pPr>
      <w:r w:rsidRPr="003E01E4">
        <w:t>Note</w:t>
      </w:r>
      <w:r>
        <w:t xml:space="preserve"> that this step is not technically necessary to generate the desired output (the group CSV files (step #13) and the group statistics files (step #15)). This is really for convenience in inspecting results.</w:t>
      </w:r>
    </w:p>
    <w:p w14:paraId="0D6BD2EF" w14:textId="77777777" w:rsidR="003E01E4" w:rsidRDefault="003E01E4" w:rsidP="003E01E4">
      <w:pPr>
        <w:ind w:left="360"/>
        <w:rPr>
          <w:b/>
        </w:rPr>
      </w:pPr>
    </w:p>
    <w:p w14:paraId="7C87D20B" w14:textId="77777777" w:rsidR="003E01E4" w:rsidRDefault="003E01E4" w:rsidP="003E01E4">
      <w:pPr>
        <w:ind w:left="360"/>
      </w:pPr>
      <w:r w:rsidRPr="00BE0660">
        <w:rPr>
          <w:b/>
        </w:rPr>
        <w:t>Input:</w:t>
      </w:r>
      <w:r>
        <w:t xml:space="preserve"> The inputs required are the group list files that contain the plasmids in each group (see step #4) and the individual plasmid </w:t>
      </w:r>
      <w:r w:rsidR="00854871">
        <w:t>matches (see step #11</w:t>
      </w:r>
      <w:r>
        <w:t xml:space="preserve">). The group list files are assumed to be in the directory </w:t>
      </w:r>
      <w:r w:rsidRPr="00A72580">
        <w:rPr>
          <w:rStyle w:val="Code"/>
        </w:rPr>
        <w:t>groups</w:t>
      </w:r>
      <w:r>
        <w:t xml:space="preserve"> and named after the pattern </w:t>
      </w:r>
      <w:r w:rsidRPr="00A72580">
        <w:rPr>
          <w:rStyle w:val="Code"/>
        </w:rPr>
        <w:t>${GROUP</w:t>
      </w:r>
      <w:proofErr w:type="gramStart"/>
      <w:r w:rsidRPr="00A72580">
        <w:rPr>
          <w:rStyle w:val="Code"/>
        </w:rPr>
        <w:t>}.list</w:t>
      </w:r>
      <w:proofErr w:type="gramEnd"/>
      <w:r>
        <w:t xml:space="preserve">. The plasmid </w:t>
      </w:r>
      <w:r w:rsidR="00854871">
        <w:t>matches</w:t>
      </w:r>
      <w:r>
        <w:t xml:space="preserve"> are assumed to be in the </w:t>
      </w:r>
      <w:r w:rsidRPr="00A72580">
        <w:rPr>
          <w:rStyle w:val="Code"/>
        </w:rPr>
        <w:t>plasmid_</w:t>
      </w:r>
      <w:r w:rsidR="00854871">
        <w:rPr>
          <w:rStyle w:val="Code"/>
        </w:rPr>
        <w:t>matches</w:t>
      </w:r>
      <w:r>
        <w:t xml:space="preserve"> directory and named after the pattern </w:t>
      </w:r>
      <w:r w:rsidRPr="00A72580">
        <w:rPr>
          <w:rStyle w:val="Code"/>
        </w:rPr>
        <w:t>${ACCESSION</w:t>
      </w:r>
      <w:r w:rsidR="00854871">
        <w:rPr>
          <w:rStyle w:val="Code"/>
        </w:rPr>
        <w:t>}_matches.t</w:t>
      </w:r>
      <w:r w:rsidR="00A951F0">
        <w:rPr>
          <w:rStyle w:val="Code"/>
        </w:rPr>
        <w:t>sv</w:t>
      </w:r>
      <w:r>
        <w:t>.</w:t>
      </w:r>
    </w:p>
    <w:p w14:paraId="0191EB2F" w14:textId="77777777" w:rsidR="003E01E4" w:rsidRDefault="003E01E4" w:rsidP="003E01E4"/>
    <w:p w14:paraId="55F80EDD" w14:textId="77777777" w:rsidR="003E01E4" w:rsidRDefault="003E01E4" w:rsidP="003E01E4">
      <w:pPr>
        <w:ind w:left="360"/>
      </w:pPr>
      <w:r w:rsidRPr="00BE0660">
        <w:rPr>
          <w:b/>
        </w:rPr>
        <w:t>Output:</w:t>
      </w:r>
      <w:r>
        <w:t xml:space="preserve"> One </w:t>
      </w:r>
      <w:r w:rsidR="00182E24">
        <w:t>text file containing the matches for the group</w:t>
      </w:r>
      <w:r>
        <w:t xml:space="preserve">. We assume the output file will be in the directory </w:t>
      </w:r>
      <w:r w:rsidRPr="00D27025">
        <w:rPr>
          <w:rStyle w:val="Code"/>
        </w:rPr>
        <w:t>group_</w:t>
      </w:r>
      <w:r w:rsidR="00182E24">
        <w:rPr>
          <w:rStyle w:val="Code"/>
        </w:rPr>
        <w:t>matches</w:t>
      </w:r>
      <w:r>
        <w:t xml:space="preserve"> and will be named after the following pattern: </w:t>
      </w:r>
      <w:r w:rsidRPr="00B80AA7">
        <w:rPr>
          <w:rStyle w:val="Code"/>
        </w:rPr>
        <w:t>${</w:t>
      </w:r>
      <w:r>
        <w:rPr>
          <w:rStyle w:val="Code"/>
        </w:rPr>
        <w:t>GROUP</w:t>
      </w:r>
      <w:r w:rsidRPr="00B80AA7">
        <w:rPr>
          <w:rStyle w:val="Code"/>
        </w:rPr>
        <w:t>}</w:t>
      </w:r>
      <w:r w:rsidR="00182E24">
        <w:rPr>
          <w:rStyle w:val="Code"/>
        </w:rPr>
        <w:t>_matches.tsv</w:t>
      </w:r>
      <w:r>
        <w:t>.</w:t>
      </w:r>
    </w:p>
    <w:p w14:paraId="285F153F" w14:textId="77777777" w:rsidR="003E01E4" w:rsidRDefault="003E01E4" w:rsidP="003E01E4"/>
    <w:p w14:paraId="62BED279" w14:textId="77777777" w:rsidR="003E01E4" w:rsidRDefault="003E01E4" w:rsidP="00B759D6">
      <w:pPr>
        <w:ind w:left="360"/>
        <w:outlineLvl w:val="0"/>
        <w:rPr>
          <w:b/>
        </w:rPr>
      </w:pPr>
      <w:bookmarkStart w:id="107" w:name="_Toc1506931"/>
      <w:r>
        <w:rPr>
          <w:b/>
        </w:rPr>
        <w:t>Code</w:t>
      </w:r>
      <w:r w:rsidRPr="00BE0660">
        <w:rPr>
          <w:b/>
        </w:rPr>
        <w:t>:</w:t>
      </w:r>
      <w:bookmarkEnd w:id="107"/>
    </w:p>
    <w:p w14:paraId="4D9D5BD3" w14:textId="77777777" w:rsidR="003E01E4" w:rsidRDefault="003E01E4" w:rsidP="003E01E4">
      <w:pPr>
        <w:ind w:left="360"/>
        <w:rPr>
          <w:b/>
        </w:rPr>
      </w:pPr>
    </w:p>
    <w:p w14:paraId="28D88EC3" w14:textId="77777777" w:rsidR="003E01E4" w:rsidRDefault="003E01E4" w:rsidP="00B759D6">
      <w:pPr>
        <w:ind w:left="720"/>
        <w:outlineLvl w:val="0"/>
        <w:rPr>
          <w:i/>
        </w:rPr>
      </w:pPr>
      <w:bookmarkStart w:id="108" w:name="_Toc1506932"/>
      <w:r>
        <w:rPr>
          <w:i/>
        </w:rPr>
        <w:t xml:space="preserve">Bash </w:t>
      </w:r>
      <w:r w:rsidRPr="008607F5">
        <w:rPr>
          <w:i/>
        </w:rPr>
        <w:t>Command</w:t>
      </w:r>
      <w:bookmarkEnd w:id="108"/>
    </w:p>
    <w:p w14:paraId="16E991E7" w14:textId="77777777" w:rsidR="003E01E4" w:rsidRPr="00402B03" w:rsidRDefault="003E01E4" w:rsidP="003E01E4">
      <w:pPr>
        <w:ind w:left="720"/>
        <w:rPr>
          <w:b/>
        </w:rPr>
      </w:pPr>
    </w:p>
    <w:p w14:paraId="198F1433"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while read ifn</w:t>
      </w:r>
    </w:p>
    <w:p w14:paraId="2106B4BB"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1950395C"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GROUP</w:t>
      </w:r>
      <w:r w:rsidRPr="00E43DEC">
        <w:rPr>
          <w:rStyle w:val="Code"/>
          <w:szCs w:val="20"/>
        </w:rPr>
        <w:t xml:space="preserve">=`basename "${ifn}" </w:t>
      </w:r>
      <w:proofErr w:type="gramStart"/>
      <w:r w:rsidRPr="00E43DEC">
        <w:rPr>
          <w:rStyle w:val="Code"/>
          <w:szCs w:val="20"/>
        </w:rPr>
        <w:t>"</w:t>
      </w:r>
      <w:r>
        <w:rPr>
          <w:rStyle w:val="Code"/>
          <w:szCs w:val="20"/>
        </w:rPr>
        <w:t>.list</w:t>
      </w:r>
      <w:proofErr w:type="gramEnd"/>
      <w:r w:rsidRPr="00E43DEC">
        <w:rPr>
          <w:rStyle w:val="Code"/>
          <w:szCs w:val="20"/>
        </w:rPr>
        <w:t>"`</w:t>
      </w:r>
    </w:p>
    <w:p w14:paraId="35B54694"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A72580">
        <w:rPr>
          <w:rStyle w:val="Code"/>
          <w:szCs w:val="20"/>
        </w:rPr>
        <w:t>ofn="</w:t>
      </w:r>
      <w:r w:rsidR="001A7A89">
        <w:rPr>
          <w:rStyle w:val="Code"/>
          <w:szCs w:val="20"/>
        </w:rPr>
        <w:t>group_matches/${GROUP}_matches.t</w:t>
      </w:r>
      <w:r w:rsidRPr="00A72580">
        <w:rPr>
          <w:rStyle w:val="Code"/>
          <w:szCs w:val="20"/>
        </w:rPr>
        <w:t>sv"</w:t>
      </w:r>
    </w:p>
    <w:p w14:paraId="06617289"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373B248" w14:textId="77777777" w:rsidR="003E01E4" w:rsidRPr="00E535BC"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1A7A89" w:rsidRPr="001A7A89">
        <w:rPr>
          <w:rStyle w:val="Code"/>
          <w:szCs w:val="20"/>
        </w:rPr>
        <w:t>fns=`cat "${ifn}" | sed -r '</w:t>
      </w:r>
      <w:proofErr w:type="gramStart"/>
      <w:r w:rsidR="001A7A89" w:rsidRPr="001A7A89">
        <w:rPr>
          <w:rStyle w:val="Code"/>
          <w:szCs w:val="20"/>
        </w:rPr>
        <w:t>s,^</w:t>
      </w:r>
      <w:proofErr w:type="gramEnd"/>
      <w:r w:rsidR="001A7A89" w:rsidRPr="001A7A89">
        <w:rPr>
          <w:rStyle w:val="Code"/>
          <w:szCs w:val="20"/>
        </w:rPr>
        <w:t>(.+)$,</w:t>
      </w:r>
      <w:r w:rsidR="001A7A89">
        <w:rPr>
          <w:rStyle w:val="Code"/>
          <w:szCs w:val="20"/>
        </w:rPr>
        <w:t>plasmid_matches</w:t>
      </w:r>
      <w:r w:rsidR="001A7A89" w:rsidRPr="001A7A89">
        <w:rPr>
          <w:rStyle w:val="Code"/>
          <w:szCs w:val="20"/>
        </w:rPr>
        <w:t>/\1_matches.tsv,' | tr '\n' ' '`</w:t>
      </w:r>
    </w:p>
    <w:p w14:paraId="688B5D0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E535BC">
        <w:rPr>
          <w:rStyle w:val="Code"/>
          <w:szCs w:val="20"/>
        </w:rPr>
        <w:tab/>
      </w:r>
      <w:r>
        <w:rPr>
          <w:rStyle w:val="Code"/>
          <w:szCs w:val="20"/>
        </w:rPr>
        <w:tab/>
      </w:r>
      <w:r w:rsidR="001A7A89" w:rsidRPr="001A7A89">
        <w:rPr>
          <w:rStyle w:val="Code"/>
          <w:szCs w:val="20"/>
        </w:rPr>
        <w:t>head -q -n 1 ${fns} | head -n 1 &gt; "${ofn}"</w:t>
      </w:r>
    </w:p>
    <w:p w14:paraId="457DC750" w14:textId="77777777" w:rsidR="001A7A89" w:rsidRDefault="001A7A89"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1A7A89">
        <w:rPr>
          <w:rStyle w:val="Code"/>
          <w:szCs w:val="20"/>
        </w:rPr>
        <w:t>tail -q -n +2 ${fns} &gt;&gt; "${ofn}"</w:t>
      </w:r>
    </w:p>
    <w:p w14:paraId="0554311E" w14:textId="77777777" w:rsidR="003E01E4"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9ECF257" w14:textId="77777777" w:rsidR="003E01E4" w:rsidRPr="00402B03" w:rsidRDefault="003E01E4" w:rsidP="003E01E4">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ls -1 groups/*.list</w:t>
      </w:r>
      <w:r w:rsidRPr="00402B03">
        <w:rPr>
          <w:rStyle w:val="Code"/>
          <w:szCs w:val="20"/>
        </w:rPr>
        <w:t>)</w:t>
      </w:r>
    </w:p>
    <w:p w14:paraId="6219AE0C" w14:textId="77777777" w:rsidR="003E01E4" w:rsidRPr="00402B03" w:rsidRDefault="003E01E4" w:rsidP="003E01E4">
      <w:pPr>
        <w:ind w:left="720"/>
      </w:pPr>
    </w:p>
    <w:p w14:paraId="0E36F647" w14:textId="77777777" w:rsidR="003E01E4" w:rsidRPr="005A5E19" w:rsidRDefault="003E01E4" w:rsidP="003E01E4">
      <w:pPr>
        <w:ind w:left="720"/>
        <w:rPr>
          <w:i/>
        </w:rPr>
      </w:pPr>
      <w:r w:rsidRPr="005A5E19">
        <w:rPr>
          <w:i/>
        </w:rPr>
        <w:t>sed Note</w:t>
      </w:r>
    </w:p>
    <w:p w14:paraId="6D92B531" w14:textId="77777777" w:rsidR="003E01E4" w:rsidRDefault="003E01E4" w:rsidP="003E01E4">
      <w:pPr>
        <w:ind w:left="720"/>
      </w:pPr>
    </w:p>
    <w:p w14:paraId="303E09DE" w14:textId="77777777" w:rsidR="003E01E4" w:rsidRDefault="003E01E4" w:rsidP="003E01E4">
      <w:pPr>
        <w:ind w:left="720"/>
      </w:pPr>
      <w:r>
        <w:t xml:space="preserve">sed must be GNU (https://www.gnu.org) sed. </w:t>
      </w:r>
      <w:r w:rsidRPr="00743A52">
        <w:rPr>
          <w:rStyle w:val="Code"/>
        </w:rPr>
        <w:t>-r</w:t>
      </w:r>
      <w:r>
        <w:t xml:space="preserve"> does not enable extended regular expression syntax with BSD (http://www.bsd.org) sed.</w:t>
      </w:r>
    </w:p>
    <w:p w14:paraId="570D673C" w14:textId="77777777" w:rsidR="0093210D" w:rsidRDefault="0093210D" w:rsidP="003E01E4">
      <w:pPr>
        <w:ind w:left="720"/>
      </w:pPr>
    </w:p>
    <w:p w14:paraId="383E3D9E" w14:textId="77777777" w:rsidR="0093210D" w:rsidRDefault="0093210D" w:rsidP="003E01E4">
      <w:pPr>
        <w:ind w:left="720"/>
        <w:sectPr w:rsidR="0093210D" w:rsidSect="00402B03">
          <w:pgSz w:w="12240" w:h="15840"/>
          <w:pgMar w:top="720" w:right="720" w:bottom="720" w:left="720" w:header="720" w:footer="720" w:gutter="0"/>
          <w:cols w:space="720"/>
          <w:docGrid w:linePitch="360"/>
        </w:sectPr>
      </w:pPr>
    </w:p>
    <w:p w14:paraId="46CEA18D" w14:textId="69636475" w:rsidR="000F2642" w:rsidRPr="00BE0660" w:rsidRDefault="000F2642" w:rsidP="00B759D6">
      <w:pPr>
        <w:outlineLvl w:val="0"/>
        <w:rPr>
          <w:b/>
          <w:sz w:val="28"/>
          <w:szCs w:val="28"/>
        </w:rPr>
      </w:pPr>
      <w:bookmarkStart w:id="109" w:name="_Toc1506933"/>
      <w:r>
        <w:rPr>
          <w:b/>
          <w:sz w:val="28"/>
          <w:szCs w:val="28"/>
        </w:rPr>
        <w:lastRenderedPageBreak/>
        <w:t xml:space="preserve">Step </w:t>
      </w:r>
      <w:r w:rsidR="000D2697">
        <w:rPr>
          <w:b/>
          <w:sz w:val="28"/>
          <w:szCs w:val="28"/>
        </w:rPr>
        <w:t>2</w:t>
      </w:r>
      <w:r w:rsidR="00103EEC">
        <w:rPr>
          <w:b/>
          <w:sz w:val="28"/>
          <w:szCs w:val="28"/>
        </w:rPr>
        <w:t>4</w:t>
      </w:r>
      <w:r w:rsidRPr="00BE0660">
        <w:rPr>
          <w:b/>
          <w:sz w:val="28"/>
          <w:szCs w:val="28"/>
        </w:rPr>
        <w:t>.</w:t>
      </w:r>
      <w:r>
        <w:rPr>
          <w:b/>
          <w:sz w:val="28"/>
          <w:szCs w:val="28"/>
        </w:rPr>
        <w:t xml:space="preserve"> Calculate Group Statistics from Group CSV</w:t>
      </w:r>
      <w:bookmarkEnd w:id="109"/>
    </w:p>
    <w:p w14:paraId="00187F2F" w14:textId="77777777" w:rsidR="000F2642" w:rsidRDefault="000F2642" w:rsidP="000F2642"/>
    <w:p w14:paraId="46D3E333" w14:textId="77777777" w:rsidR="000F2642" w:rsidRDefault="000F2642" w:rsidP="000F2642">
      <w:pPr>
        <w:ind w:left="360"/>
      </w:pPr>
      <w:r w:rsidRPr="00BE0660">
        <w:rPr>
          <w:b/>
        </w:rPr>
        <w:t>Input:</w:t>
      </w:r>
      <w:r>
        <w:t xml:space="preserve"> This Python program requires 2 inputs. 1- The CSV file for a group. Here, we show the CSV files in the directory </w:t>
      </w:r>
      <w:r w:rsidRPr="000F2642">
        <w:rPr>
          <w:rStyle w:val="Code"/>
        </w:rPr>
        <w:t>group_csv</w:t>
      </w:r>
      <w:r>
        <w:t xml:space="preserve">, named after the pattern </w:t>
      </w:r>
      <w:r w:rsidRPr="000F2642">
        <w:rPr>
          <w:rStyle w:val="Code"/>
        </w:rPr>
        <w:t>${GROUP}.csv</w:t>
      </w:r>
      <w:r>
        <w:t xml:space="preserve">. 2- The output statistics file for the group. Here, we show the statistics files in the directory </w:t>
      </w:r>
      <w:r w:rsidRPr="000F2642">
        <w:rPr>
          <w:rStyle w:val="Code"/>
        </w:rPr>
        <w:t>group_stats</w:t>
      </w:r>
      <w:r>
        <w:t xml:space="preserve">, named after the pattern </w:t>
      </w:r>
      <w:r w:rsidRPr="000F2642">
        <w:rPr>
          <w:rStyle w:val="Code"/>
        </w:rPr>
        <w:t>${GROUP</w:t>
      </w:r>
      <w:proofErr w:type="gramStart"/>
      <w:r w:rsidRPr="000F2642">
        <w:rPr>
          <w:rStyle w:val="Code"/>
        </w:rPr>
        <w:t>}.stats</w:t>
      </w:r>
      <w:proofErr w:type="gramEnd"/>
      <w:r>
        <w:t>.</w:t>
      </w:r>
    </w:p>
    <w:p w14:paraId="49BFED0D" w14:textId="77777777" w:rsidR="000F2642" w:rsidRDefault="000F2642" w:rsidP="000F2642"/>
    <w:p w14:paraId="64DE7365" w14:textId="72C3EC63" w:rsidR="00B3487A" w:rsidRDefault="000F2642" w:rsidP="00B3487A">
      <w:pPr>
        <w:ind w:left="360"/>
      </w:pPr>
      <w:r w:rsidRPr="00BE0660">
        <w:rPr>
          <w:b/>
        </w:rPr>
        <w:t>Output:</w:t>
      </w:r>
      <w:r>
        <w:t xml:space="preserve"> </w:t>
      </w:r>
      <w:r w:rsidR="00A768FF">
        <w:t xml:space="preserve">One text file named as described in position 2 of the input to the Python program. </w:t>
      </w:r>
      <w:r w:rsidR="00751448">
        <w:t>That file is formatted as follows:</w:t>
      </w:r>
      <w:bookmarkStart w:id="110" w:name="_Toc1506934"/>
    </w:p>
    <w:p w14:paraId="6150795D" w14:textId="484C58C8" w:rsidR="00B3487A" w:rsidRDefault="00B3487A" w:rsidP="00B3487A">
      <w:pPr>
        <w:ind w:left="360"/>
        <w:rPr>
          <w:rStyle w:val="Code"/>
          <w:rFonts w:asciiTheme="minorHAnsi" w:hAnsiTheme="minorHAnsi" w:cstheme="minorBidi"/>
          <w:sz w:val="24"/>
          <w:shd w:val="clear" w:color="auto" w:fill="auto"/>
        </w:rPr>
      </w:pPr>
    </w:p>
    <w:p w14:paraId="5B10F807" w14:textId="2EA4019B"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r>
        <w:rPr>
          <w:rStyle w:val="Code"/>
          <w:szCs w:val="20"/>
        </w:rPr>
        <w:t>GROUP_NAME</w:t>
      </w:r>
      <w:bookmarkEnd w:id="110"/>
    </w:p>
    <w:p w14:paraId="35081563" w14:textId="20EAFA1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w:t>
      </w:r>
      <w:r w:rsidR="007C138C">
        <w:rPr>
          <w:rStyle w:val="Code"/>
          <w:szCs w:val="20"/>
        </w:rPr>
        <w:t>=======</w:t>
      </w:r>
    </w:p>
    <w:p w14:paraId="12293F9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outlineLvl w:val="0"/>
        <w:rPr>
          <w:rStyle w:val="Code"/>
          <w:szCs w:val="20"/>
        </w:rPr>
      </w:pPr>
      <w:bookmarkStart w:id="111" w:name="_Toc1506935"/>
      <w:r w:rsidRPr="002542E2">
        <w:rPr>
          <w:rStyle w:val="Code"/>
          <w:szCs w:val="20"/>
        </w:rPr>
        <w:t xml:space="preserve">Total # of Plasmids: </w:t>
      </w:r>
      <w:r w:rsidR="00227593">
        <w:rPr>
          <w:rStyle w:val="Code"/>
          <w:szCs w:val="20"/>
        </w:rPr>
        <w:t>##</w:t>
      </w:r>
      <w:bookmarkEnd w:id="111"/>
    </w:p>
    <w:p w14:paraId="53789E40"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55BF1C3"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Incompatibility Groups Structure:</w:t>
      </w:r>
    </w:p>
    <w:p w14:paraId="4356B0FD"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Inc.         Plasmid  </w:t>
      </w:r>
      <w:r w:rsidR="00227593">
        <w:rPr>
          <w:rStyle w:val="Code"/>
          <w:szCs w:val="20"/>
        </w:rPr>
        <w:t xml:space="preserve"> Size    </w:t>
      </w:r>
      <w:r w:rsidR="00F86D30">
        <w:rPr>
          <w:rStyle w:val="Code"/>
          <w:szCs w:val="20"/>
        </w:rPr>
        <w:t xml:space="preserve">     </w:t>
      </w:r>
      <w:r w:rsidRPr="002542E2">
        <w:rPr>
          <w:rStyle w:val="Code"/>
          <w:szCs w:val="20"/>
        </w:rPr>
        <w:t>Size</w:t>
      </w:r>
    </w:p>
    <w:p w14:paraId="6FD0AA0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Group        Count     Mean    </w:t>
      </w:r>
      <w:r w:rsidR="00F86D30">
        <w:rPr>
          <w:rStyle w:val="Code"/>
          <w:szCs w:val="20"/>
        </w:rPr>
        <w:t xml:space="preserve">     </w:t>
      </w:r>
      <w:r w:rsidRPr="002542E2">
        <w:rPr>
          <w:rStyle w:val="Code"/>
          <w:szCs w:val="20"/>
        </w:rPr>
        <w:t>St. Dev.</w:t>
      </w:r>
    </w:p>
    <w:p w14:paraId="3316EF3C" w14:textId="77777777" w:rsidR="00F86D30" w:rsidRPr="00F86D30"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 xml:space="preserve">IncGrp1      </w:t>
      </w:r>
      <w:r w:rsidRPr="00F86D30">
        <w:rPr>
          <w:rStyle w:val="Code"/>
          <w:szCs w:val="20"/>
        </w:rPr>
        <w:t xml:space="preserve">#         </w:t>
      </w:r>
      <w:proofErr w:type="gramStart"/>
      <w:r w:rsidRPr="00F86D30">
        <w:rPr>
          <w:rStyle w:val="Code"/>
          <w:szCs w:val="20"/>
        </w:rPr>
        <w:t>#.#</w:t>
      </w:r>
      <w:proofErr w:type="gramEnd"/>
      <w:r w:rsidRPr="00F86D30">
        <w:rPr>
          <w:rStyle w:val="Code"/>
          <w:szCs w:val="20"/>
        </w:rPr>
        <w:t>##        #.###</w:t>
      </w:r>
    </w:p>
    <w:p w14:paraId="11E4A8D7" w14:textId="77777777" w:rsidR="00227593" w:rsidRDefault="00F86D3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IncGrp2</w:t>
      </w:r>
      <w:r w:rsidRPr="00F86D30">
        <w:rPr>
          <w:rStyle w:val="Code"/>
          <w:szCs w:val="20"/>
        </w:rPr>
        <w:t xml:space="preserve">      #         #####</w:t>
      </w:r>
      <w:proofErr w:type="gramStart"/>
      <w:r w:rsidRPr="00F86D30">
        <w:rPr>
          <w:rStyle w:val="Code"/>
          <w:szCs w:val="20"/>
        </w:rPr>
        <w:t>#.#</w:t>
      </w:r>
      <w:proofErr w:type="gramEnd"/>
      <w:r w:rsidRPr="00F86D30">
        <w:rPr>
          <w:rStyle w:val="Code"/>
          <w:szCs w:val="20"/>
        </w:rPr>
        <w:t>##   #####.###</w:t>
      </w:r>
    </w:p>
    <w:p w14:paraId="0C2E03FE"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5C5BF07A" w14:textId="77777777" w:rsidR="00227593"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4E2563EB" w14:textId="77777777" w:rsidR="00BC0BA0" w:rsidRPr="002542E2" w:rsidRDefault="00BC0B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w:t>
      </w:r>
    </w:p>
    <w:p w14:paraId="0B7701EB" w14:textId="77777777" w:rsidR="00E41DA0" w:rsidRPr="002542E2" w:rsidRDefault="00227593"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t>IncGrpN</w:t>
      </w:r>
      <w:r w:rsidR="00E41DA0" w:rsidRPr="002542E2">
        <w:rPr>
          <w:rStyle w:val="Code"/>
          <w:szCs w:val="20"/>
        </w:rPr>
        <w:t xml:space="preserve">      </w:t>
      </w:r>
      <w:r w:rsidR="00F86D30" w:rsidRPr="00F86D30">
        <w:rPr>
          <w:rStyle w:val="Code"/>
          <w:szCs w:val="20"/>
        </w:rPr>
        <w:t>#         ####</w:t>
      </w:r>
      <w:proofErr w:type="gramStart"/>
      <w:r w:rsidR="00F86D30" w:rsidRPr="00F86D30">
        <w:rPr>
          <w:rStyle w:val="Code"/>
          <w:szCs w:val="20"/>
        </w:rPr>
        <w:t>#.#</w:t>
      </w:r>
      <w:proofErr w:type="gramEnd"/>
      <w:r w:rsidR="00F86D30" w:rsidRPr="00F86D30">
        <w:rPr>
          <w:rStyle w:val="Code"/>
          <w:szCs w:val="20"/>
        </w:rPr>
        <w:t>##    ####.###</w:t>
      </w:r>
    </w:p>
    <w:p w14:paraId="6F915C26"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r>
    </w:p>
    <w:p w14:paraId="36891E75" w14:textId="486BE053"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w:t>
      </w:r>
      <w:r w:rsidR="00593FFE">
        <w:rPr>
          <w:rStyle w:val="Code"/>
          <w:szCs w:val="20"/>
        </w:rPr>
        <w:t xml:space="preserve"> Lengths</w:t>
      </w:r>
      <w:r w:rsidRPr="002542E2">
        <w:rPr>
          <w:rStyle w:val="Code"/>
          <w:szCs w:val="20"/>
        </w:rPr>
        <w:t xml:space="preserve"> Summary:</w:t>
      </w:r>
    </w:p>
    <w:p w14:paraId="456243B3"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Min: ####</w:t>
      </w:r>
    </w:p>
    <w:p w14:paraId="65CBF1A8"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Max: ######</w:t>
      </w:r>
    </w:p>
    <w:p w14:paraId="5C02AC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Median: #####</w:t>
      </w:r>
    </w:p>
    <w:p w14:paraId="6DA9F8BF" w14:textId="77777777" w:rsidR="008F4426" w:rsidRPr="008F4426"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 xml:space="preserve">    Mean: #####</w:t>
      </w:r>
      <w:proofErr w:type="gramStart"/>
      <w:r w:rsidRPr="008F4426">
        <w:rPr>
          <w:rStyle w:val="Code"/>
          <w:szCs w:val="20"/>
        </w:rPr>
        <w:t>#.#</w:t>
      </w:r>
      <w:proofErr w:type="gramEnd"/>
      <w:r w:rsidRPr="008F4426">
        <w:rPr>
          <w:rStyle w:val="Code"/>
          <w:szCs w:val="20"/>
        </w:rPr>
        <w:t>##</w:t>
      </w:r>
    </w:p>
    <w:p w14:paraId="2CB89DAA" w14:textId="77777777" w:rsidR="00E41DA0"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8F4426">
        <w:rPr>
          <w:rStyle w:val="Code"/>
          <w:szCs w:val="20"/>
        </w:rPr>
        <w:tab/>
        <w:t>St. Dev.: #####</w:t>
      </w:r>
      <w:proofErr w:type="gramStart"/>
      <w:r w:rsidRPr="008F4426">
        <w:rPr>
          <w:rStyle w:val="Code"/>
          <w:szCs w:val="20"/>
        </w:rPr>
        <w:t>#.#</w:t>
      </w:r>
      <w:proofErr w:type="gramEnd"/>
      <w:r w:rsidRPr="008F4426">
        <w:rPr>
          <w:rStyle w:val="Code"/>
          <w:szCs w:val="20"/>
        </w:rPr>
        <w:t>##</w:t>
      </w:r>
    </w:p>
    <w:p w14:paraId="41855A59" w14:textId="77777777" w:rsidR="008F4426" w:rsidRPr="002542E2" w:rsidRDefault="008F442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3E7EF22"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Key Words Structure:</w:t>
      </w:r>
    </w:p>
    <w:p w14:paraId="63CDCD48"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Key                      Plasmid   Size         Size</w:t>
      </w:r>
    </w:p>
    <w:p w14:paraId="69492C8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Word                     Count     Mean         St. Dev.</w:t>
      </w:r>
    </w:p>
    <w:p w14:paraId="373D398A"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anti_microb_resist       ##        #####</w:t>
      </w:r>
      <w:proofErr w:type="gramStart"/>
      <w:r w:rsidRPr="0055390C">
        <w:rPr>
          <w:rStyle w:val="Code"/>
          <w:szCs w:val="20"/>
        </w:rPr>
        <w:t>#.#</w:t>
      </w:r>
      <w:proofErr w:type="gramEnd"/>
      <w:r w:rsidRPr="0055390C">
        <w:rPr>
          <w:rStyle w:val="Code"/>
          <w:szCs w:val="20"/>
        </w:rPr>
        <w:t>##   ######.###</w:t>
      </w:r>
    </w:p>
    <w:p w14:paraId="42D53375"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anti_microb_resist_not   #         #####</w:t>
      </w:r>
      <w:proofErr w:type="gramStart"/>
      <w:r w:rsidRPr="0055390C">
        <w:rPr>
          <w:rStyle w:val="Code"/>
          <w:szCs w:val="20"/>
        </w:rPr>
        <w:t>#.#</w:t>
      </w:r>
      <w:proofErr w:type="gramEnd"/>
      <w:r w:rsidRPr="0055390C">
        <w:rPr>
          <w:rStyle w:val="Code"/>
          <w:szCs w:val="20"/>
        </w:rPr>
        <w:t>##   ######</w:t>
      </w:r>
    </w:p>
    <w:p w14:paraId="0823DE8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beta_lact                ##        #####</w:t>
      </w:r>
      <w:proofErr w:type="gramStart"/>
      <w:r w:rsidRPr="0055390C">
        <w:rPr>
          <w:rStyle w:val="Code"/>
          <w:szCs w:val="20"/>
        </w:rPr>
        <w:t>#.#</w:t>
      </w:r>
      <w:proofErr w:type="gramEnd"/>
      <w:r w:rsidRPr="0055390C">
        <w:rPr>
          <w:rStyle w:val="Code"/>
          <w:szCs w:val="20"/>
        </w:rPr>
        <w:t>##   ######.###</w:t>
      </w:r>
    </w:p>
    <w:p w14:paraId="631DB94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beta_lact_not            #         #####</w:t>
      </w:r>
      <w:proofErr w:type="gramStart"/>
      <w:r w:rsidRPr="0055390C">
        <w:rPr>
          <w:rStyle w:val="Code"/>
          <w:szCs w:val="20"/>
        </w:rPr>
        <w:t>#.#</w:t>
      </w:r>
      <w:proofErr w:type="gramEnd"/>
      <w:r w:rsidRPr="0055390C">
        <w:rPr>
          <w:rStyle w:val="Code"/>
          <w:szCs w:val="20"/>
        </w:rPr>
        <w:t>##   ######</w:t>
      </w:r>
    </w:p>
    <w:p w14:paraId="06592AB7"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plasmid_transfer         ##        #####</w:t>
      </w:r>
      <w:proofErr w:type="gramStart"/>
      <w:r w:rsidRPr="0055390C">
        <w:rPr>
          <w:rStyle w:val="Code"/>
          <w:szCs w:val="20"/>
        </w:rPr>
        <w:t>#.#</w:t>
      </w:r>
      <w:proofErr w:type="gramEnd"/>
      <w:r w:rsidRPr="0055390C">
        <w:rPr>
          <w:rStyle w:val="Code"/>
          <w:szCs w:val="20"/>
        </w:rPr>
        <w:t>##   ######.###</w:t>
      </w:r>
    </w:p>
    <w:p w14:paraId="25C86D1F"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plasmid_transfer_not     #         ####</w:t>
      </w:r>
      <w:proofErr w:type="gramStart"/>
      <w:r w:rsidRPr="0055390C">
        <w:rPr>
          <w:rStyle w:val="Code"/>
          <w:szCs w:val="20"/>
        </w:rPr>
        <w:t>#.#</w:t>
      </w:r>
      <w:proofErr w:type="gramEnd"/>
      <w:r w:rsidRPr="0055390C">
        <w:rPr>
          <w:rStyle w:val="Code"/>
          <w:szCs w:val="20"/>
        </w:rPr>
        <w:t>##    #####.###</w:t>
      </w:r>
    </w:p>
    <w:p w14:paraId="150F126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toxin                    ##        #####</w:t>
      </w:r>
      <w:proofErr w:type="gramStart"/>
      <w:r w:rsidRPr="0055390C">
        <w:rPr>
          <w:rStyle w:val="Code"/>
          <w:szCs w:val="20"/>
        </w:rPr>
        <w:t>#.#</w:t>
      </w:r>
      <w:proofErr w:type="gramEnd"/>
      <w:r w:rsidRPr="0055390C">
        <w:rPr>
          <w:rStyle w:val="Code"/>
          <w:szCs w:val="20"/>
        </w:rPr>
        <w:t>##   #####.###</w:t>
      </w:r>
    </w:p>
    <w:p w14:paraId="7E41F8F1"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toxin_not                ##        ####</w:t>
      </w:r>
      <w:proofErr w:type="gramStart"/>
      <w:r w:rsidRPr="0055390C">
        <w:rPr>
          <w:rStyle w:val="Code"/>
          <w:szCs w:val="20"/>
        </w:rPr>
        <w:t>#.#</w:t>
      </w:r>
      <w:proofErr w:type="gramEnd"/>
      <w:r w:rsidRPr="0055390C">
        <w:rPr>
          <w:rStyle w:val="Code"/>
          <w:szCs w:val="20"/>
        </w:rPr>
        <w:t>##    ######.###</w:t>
      </w:r>
    </w:p>
    <w:p w14:paraId="43F83B99"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dna_maint                ##        #####</w:t>
      </w:r>
      <w:proofErr w:type="gramStart"/>
      <w:r w:rsidRPr="0055390C">
        <w:rPr>
          <w:rStyle w:val="Code"/>
          <w:szCs w:val="20"/>
        </w:rPr>
        <w:t>#.#</w:t>
      </w:r>
      <w:proofErr w:type="gramEnd"/>
      <w:r w:rsidRPr="0055390C">
        <w:rPr>
          <w:rStyle w:val="Code"/>
          <w:szCs w:val="20"/>
        </w:rPr>
        <w:t>##   ######.###</w:t>
      </w:r>
    </w:p>
    <w:p w14:paraId="251334C6"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dna_maint_not            #         #####</w:t>
      </w:r>
      <w:proofErr w:type="gramStart"/>
      <w:r w:rsidRPr="0055390C">
        <w:rPr>
          <w:rStyle w:val="Code"/>
          <w:szCs w:val="20"/>
        </w:rPr>
        <w:t>#.#</w:t>
      </w:r>
      <w:proofErr w:type="gramEnd"/>
      <w:r w:rsidRPr="0055390C">
        <w:rPr>
          <w:rStyle w:val="Code"/>
          <w:szCs w:val="20"/>
        </w:rPr>
        <w:t>##   ######</w:t>
      </w:r>
    </w:p>
    <w:p w14:paraId="6CDC61C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mob_gen_elem             ##        #####</w:t>
      </w:r>
      <w:proofErr w:type="gramStart"/>
      <w:r w:rsidRPr="0055390C">
        <w:rPr>
          <w:rStyle w:val="Code"/>
          <w:szCs w:val="20"/>
        </w:rPr>
        <w:t>#.#</w:t>
      </w:r>
      <w:proofErr w:type="gramEnd"/>
      <w:r w:rsidRPr="0055390C">
        <w:rPr>
          <w:rStyle w:val="Code"/>
          <w:szCs w:val="20"/>
        </w:rPr>
        <w:t>##   ######.###</w:t>
      </w:r>
    </w:p>
    <w:p w14:paraId="5D9EEA1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mob_gen_elem_not         #         #####</w:t>
      </w:r>
      <w:proofErr w:type="gramStart"/>
      <w:r w:rsidRPr="0055390C">
        <w:rPr>
          <w:rStyle w:val="Code"/>
          <w:szCs w:val="20"/>
        </w:rPr>
        <w:t>#.#</w:t>
      </w:r>
      <w:proofErr w:type="gramEnd"/>
      <w:r w:rsidRPr="0055390C">
        <w:rPr>
          <w:rStyle w:val="Code"/>
          <w:szCs w:val="20"/>
        </w:rPr>
        <w:t>##   ######.###</w:t>
      </w:r>
    </w:p>
    <w:p w14:paraId="3486C753"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hypo_genes               ##        #####</w:t>
      </w:r>
      <w:proofErr w:type="gramStart"/>
      <w:r w:rsidRPr="0055390C">
        <w:rPr>
          <w:rStyle w:val="Code"/>
          <w:szCs w:val="20"/>
        </w:rPr>
        <w:t>#.#</w:t>
      </w:r>
      <w:proofErr w:type="gramEnd"/>
      <w:r w:rsidRPr="0055390C">
        <w:rPr>
          <w:rStyle w:val="Code"/>
          <w:szCs w:val="20"/>
        </w:rPr>
        <w:t>##   ######.###</w:t>
      </w:r>
    </w:p>
    <w:p w14:paraId="31998EA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hypo_genes_not           #         #####</w:t>
      </w:r>
      <w:proofErr w:type="gramStart"/>
      <w:r w:rsidRPr="0055390C">
        <w:rPr>
          <w:rStyle w:val="Code"/>
          <w:szCs w:val="20"/>
        </w:rPr>
        <w:t>#.#</w:t>
      </w:r>
      <w:proofErr w:type="gramEnd"/>
      <w:r w:rsidRPr="0055390C">
        <w:rPr>
          <w:rStyle w:val="Code"/>
          <w:szCs w:val="20"/>
        </w:rPr>
        <w:t>##   ######</w:t>
      </w:r>
    </w:p>
    <w:p w14:paraId="6B0150F0" w14:textId="77777777" w:rsidR="0055390C" w:rsidRP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other                    ##        #####</w:t>
      </w:r>
      <w:proofErr w:type="gramStart"/>
      <w:r w:rsidRPr="0055390C">
        <w:rPr>
          <w:rStyle w:val="Code"/>
          <w:szCs w:val="20"/>
        </w:rPr>
        <w:t>#.#</w:t>
      </w:r>
      <w:proofErr w:type="gramEnd"/>
      <w:r w:rsidRPr="0055390C">
        <w:rPr>
          <w:rStyle w:val="Code"/>
          <w:szCs w:val="20"/>
        </w:rPr>
        <w:t>##   ######.###</w:t>
      </w:r>
    </w:p>
    <w:p w14:paraId="2C8AE599" w14:textId="77777777" w:rsidR="00E41DA0" w:rsidRPr="002542E2"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5390C">
        <w:rPr>
          <w:rStyle w:val="Code"/>
          <w:szCs w:val="20"/>
        </w:rPr>
        <w:tab/>
        <w:t>other_not                #         #####</w:t>
      </w:r>
      <w:proofErr w:type="gramStart"/>
      <w:r w:rsidRPr="0055390C">
        <w:rPr>
          <w:rStyle w:val="Code"/>
          <w:szCs w:val="20"/>
        </w:rPr>
        <w:t>#.#</w:t>
      </w:r>
      <w:proofErr w:type="gramEnd"/>
      <w:r w:rsidRPr="0055390C">
        <w:rPr>
          <w:rStyle w:val="Code"/>
          <w:szCs w:val="20"/>
        </w:rPr>
        <w:t>##   ######.###</w:t>
      </w:r>
    </w:p>
    <w:p w14:paraId="6796F353" w14:textId="77777777" w:rsidR="0055390C" w:rsidRDefault="0055390C"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2501A1B4" w14:textId="77777777" w:rsidR="00E41DA0" w:rsidRPr="002542E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Plasmid Structure:</w:t>
      </w:r>
    </w:p>
    <w:p w14:paraId="4AA5351B" w14:textId="77777777" w:rsidR="000F2642" w:rsidRDefault="00E41DA0"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2542E2">
        <w:rPr>
          <w:rStyle w:val="Code"/>
          <w:szCs w:val="20"/>
        </w:rPr>
        <w:tab/>
        <w:t xml:space="preserve">This information is already reported in the CSV file: </w:t>
      </w:r>
      <w:r w:rsidR="0055390C">
        <w:rPr>
          <w:rStyle w:val="Code"/>
          <w:szCs w:val="20"/>
        </w:rPr>
        <w:t>GROUP_NAME.</w:t>
      </w:r>
      <w:r w:rsidRPr="002542E2">
        <w:rPr>
          <w:rStyle w:val="Code"/>
          <w:szCs w:val="20"/>
        </w:rPr>
        <w:t>csv</w:t>
      </w:r>
    </w:p>
    <w:p w14:paraId="3EF327EC" w14:textId="77777777"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114F5DC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Sequencing Technologies:</w:t>
      </w:r>
    </w:p>
    <w:p w14:paraId="2CCD7B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Sequencing       Num        Occurances per   Percent Total   Percent Known</w:t>
      </w:r>
    </w:p>
    <w:p w14:paraId="6202004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Technology       Plasmids   Plasmid          Plasmids        Plasmids</w:t>
      </w:r>
    </w:p>
    <w:p w14:paraId="01D1F380"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Known            ##         NA               #</w:t>
      </w:r>
      <w:proofErr w:type="gramStart"/>
      <w:r w:rsidRPr="00992A36">
        <w:rPr>
          <w:rStyle w:val="Code"/>
          <w:szCs w:val="20"/>
        </w:rPr>
        <w:t>#.#</w:t>
      </w:r>
      <w:proofErr w:type="gramEnd"/>
      <w:r w:rsidRPr="00992A36">
        <w:rPr>
          <w:rStyle w:val="Code"/>
          <w:szCs w:val="20"/>
        </w:rPr>
        <w:t>##          ###.###</w:t>
      </w:r>
    </w:p>
    <w:p w14:paraId="6E77161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Unknown          ##         NA               #</w:t>
      </w:r>
      <w:proofErr w:type="gramStart"/>
      <w:r w:rsidRPr="00992A36">
        <w:rPr>
          <w:rStyle w:val="Code"/>
          <w:szCs w:val="20"/>
        </w:rPr>
        <w:t>#.#</w:t>
      </w:r>
      <w:proofErr w:type="gramEnd"/>
      <w:r w:rsidRPr="00992A36">
        <w:rPr>
          <w:rStyle w:val="Code"/>
          <w:szCs w:val="20"/>
        </w:rPr>
        <w:t>##          #.###</w:t>
      </w:r>
    </w:p>
    <w:p w14:paraId="69977115"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Illumina         ##         </w:t>
      </w:r>
      <w:proofErr w:type="gramStart"/>
      <w:r w:rsidRPr="00992A36">
        <w:rPr>
          <w:rStyle w:val="Code"/>
          <w:szCs w:val="20"/>
        </w:rPr>
        <w:t>#.#</w:t>
      </w:r>
      <w:proofErr w:type="gramEnd"/>
      <w:r w:rsidRPr="00992A36">
        <w:rPr>
          <w:rStyle w:val="Code"/>
          <w:szCs w:val="20"/>
        </w:rPr>
        <w:t>##            ##.###          ##.###</w:t>
      </w:r>
    </w:p>
    <w:p w14:paraId="71DA25C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lastRenderedPageBreak/>
        <w:tab/>
        <w:t xml:space="preserve">Roche ###        #          </w:t>
      </w:r>
      <w:proofErr w:type="gramStart"/>
      <w:r w:rsidRPr="00992A36">
        <w:rPr>
          <w:rStyle w:val="Code"/>
          <w:szCs w:val="20"/>
        </w:rPr>
        <w:t>#.#</w:t>
      </w:r>
      <w:proofErr w:type="gramEnd"/>
      <w:r w:rsidRPr="00992A36">
        <w:rPr>
          <w:rStyle w:val="Code"/>
          <w:szCs w:val="20"/>
        </w:rPr>
        <w:t>##            #.###           ##.###</w:t>
      </w:r>
    </w:p>
    <w:p w14:paraId="58E8BD8D"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ABI Solid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73BCBE22"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Sanger           #          </w:t>
      </w:r>
      <w:proofErr w:type="gramStart"/>
      <w:r w:rsidRPr="00992A36">
        <w:rPr>
          <w:rStyle w:val="Code"/>
          <w:szCs w:val="20"/>
        </w:rPr>
        <w:t>#.#</w:t>
      </w:r>
      <w:proofErr w:type="gramEnd"/>
      <w:r w:rsidRPr="00992A36">
        <w:rPr>
          <w:rStyle w:val="Code"/>
          <w:szCs w:val="20"/>
        </w:rPr>
        <w:t>##            #.###           #.###</w:t>
      </w:r>
    </w:p>
    <w:p w14:paraId="2AD71E7B"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Ion Torrent      #          </w:t>
      </w:r>
      <w:proofErr w:type="gramStart"/>
      <w:r w:rsidRPr="00992A36">
        <w:rPr>
          <w:rStyle w:val="Code"/>
          <w:szCs w:val="20"/>
        </w:rPr>
        <w:t>#.#</w:t>
      </w:r>
      <w:proofErr w:type="gramEnd"/>
      <w:r w:rsidRPr="00992A36">
        <w:rPr>
          <w:rStyle w:val="Code"/>
          <w:szCs w:val="20"/>
        </w:rPr>
        <w:t>##            #.###           #.###</w:t>
      </w:r>
    </w:p>
    <w:p w14:paraId="19B91F8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PacBio           #          </w:t>
      </w:r>
      <w:proofErr w:type="gramStart"/>
      <w:r w:rsidRPr="00992A36">
        <w:rPr>
          <w:rStyle w:val="Code"/>
          <w:szCs w:val="20"/>
        </w:rPr>
        <w:t>#.#</w:t>
      </w:r>
      <w:proofErr w:type="gramEnd"/>
      <w:r w:rsidRPr="00992A36">
        <w:rPr>
          <w:rStyle w:val="Code"/>
          <w:szCs w:val="20"/>
        </w:rPr>
        <w:t>##            ##.###          ##.###</w:t>
      </w:r>
    </w:p>
    <w:p w14:paraId="6DFBB637"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ONT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C8A47F3"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         </w:t>
      </w:r>
      <w:proofErr w:type="gramStart"/>
      <w:r w:rsidRPr="00992A36">
        <w:rPr>
          <w:rStyle w:val="Code"/>
          <w:szCs w:val="20"/>
        </w:rPr>
        <w:t>#.#</w:t>
      </w:r>
      <w:proofErr w:type="gramEnd"/>
      <w:r w:rsidRPr="00992A36">
        <w:rPr>
          <w:rStyle w:val="Code"/>
          <w:szCs w:val="20"/>
        </w:rPr>
        <w:t>##            ##.###          ##.###</w:t>
      </w:r>
    </w:p>
    <w:p w14:paraId="0FF72BBE"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          </w:t>
      </w:r>
      <w:proofErr w:type="gramStart"/>
      <w:r w:rsidRPr="00992A36">
        <w:rPr>
          <w:rStyle w:val="Code"/>
          <w:szCs w:val="20"/>
        </w:rPr>
        <w:t>#.#</w:t>
      </w:r>
      <w:proofErr w:type="gramEnd"/>
      <w:r w:rsidRPr="00992A36">
        <w:rPr>
          <w:rStyle w:val="Code"/>
          <w:szCs w:val="20"/>
        </w:rPr>
        <w:t>##            ##.###          ##.###</w:t>
      </w:r>
    </w:p>
    <w:p w14:paraId="1855D23F"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Short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2F6F7389"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Multiple Long    #          </w:t>
      </w:r>
      <w:proofErr w:type="gramStart"/>
      <w:r w:rsidR="0030587A" w:rsidRPr="00992A36">
        <w:rPr>
          <w:rStyle w:val="Code"/>
          <w:szCs w:val="20"/>
        </w:rPr>
        <w:t>#.#</w:t>
      </w:r>
      <w:proofErr w:type="gramEnd"/>
      <w:r w:rsidR="0030587A" w:rsidRPr="00992A36">
        <w:rPr>
          <w:rStyle w:val="Code"/>
          <w:szCs w:val="20"/>
        </w:rPr>
        <w:t>##</w:t>
      </w:r>
      <w:r w:rsidRPr="00992A36">
        <w:rPr>
          <w:rStyle w:val="Code"/>
          <w:szCs w:val="20"/>
        </w:rPr>
        <w:t xml:space="preserve">            #.#             #.#</w:t>
      </w:r>
    </w:p>
    <w:p w14:paraId="61B00E88"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Only       ##         </w:t>
      </w:r>
      <w:proofErr w:type="gramStart"/>
      <w:r w:rsidRPr="00992A36">
        <w:rPr>
          <w:rStyle w:val="Code"/>
          <w:szCs w:val="20"/>
        </w:rPr>
        <w:t>#.#</w:t>
      </w:r>
      <w:proofErr w:type="gramEnd"/>
      <w:r w:rsidRPr="00992A36">
        <w:rPr>
          <w:rStyle w:val="Code"/>
          <w:szCs w:val="20"/>
        </w:rPr>
        <w:t>##            ##.###          ##.###</w:t>
      </w:r>
    </w:p>
    <w:p w14:paraId="3A2A675A" w14:textId="77777777" w:rsidR="00992A36" w:rsidRP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Long Only        #          </w:t>
      </w:r>
      <w:proofErr w:type="gramStart"/>
      <w:r w:rsidRPr="00992A36">
        <w:rPr>
          <w:rStyle w:val="Code"/>
          <w:szCs w:val="20"/>
        </w:rPr>
        <w:t>#.#</w:t>
      </w:r>
      <w:proofErr w:type="gramEnd"/>
      <w:r w:rsidRPr="00992A36">
        <w:rPr>
          <w:rStyle w:val="Code"/>
          <w:szCs w:val="20"/>
        </w:rPr>
        <w:t>##            #.###           #.###</w:t>
      </w:r>
    </w:p>
    <w:p w14:paraId="07CBA969" w14:textId="6D89A3B2" w:rsidR="00992A36" w:rsidRDefault="00992A36"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92A36">
        <w:rPr>
          <w:rStyle w:val="Code"/>
          <w:szCs w:val="20"/>
        </w:rPr>
        <w:tab/>
        <w:t xml:space="preserve">Short &amp; Long     #          </w:t>
      </w:r>
      <w:proofErr w:type="gramStart"/>
      <w:r w:rsidRPr="00992A36">
        <w:rPr>
          <w:rStyle w:val="Code"/>
          <w:szCs w:val="20"/>
        </w:rPr>
        <w:t>#.#</w:t>
      </w:r>
      <w:proofErr w:type="gramEnd"/>
      <w:r w:rsidRPr="00992A36">
        <w:rPr>
          <w:rStyle w:val="Code"/>
          <w:szCs w:val="20"/>
        </w:rPr>
        <w:t>##            #.###           ##.###</w:t>
      </w:r>
    </w:p>
    <w:p w14:paraId="5459D1CF" w14:textId="14D2CCA4"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065116BA" w14:textId="77777777"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Identical Plasmids Summary:</w:t>
      </w:r>
    </w:p>
    <w:p w14:paraId="6FE18CD9" w14:textId="11C72CE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Plasmids (</w:t>
      </w:r>
      <w:r>
        <w:rPr>
          <w:rStyle w:val="Code"/>
          <w:szCs w:val="20"/>
        </w:rPr>
        <w:t>GROUP_NAME</w:t>
      </w:r>
      <w:r w:rsidRPr="00593FFE">
        <w:rPr>
          <w:rStyle w:val="Code"/>
          <w:szCs w:val="20"/>
        </w:rPr>
        <w:t xml:space="preserve">): </w:t>
      </w:r>
      <w:r>
        <w:rPr>
          <w:rStyle w:val="Code"/>
          <w:szCs w:val="20"/>
        </w:rPr>
        <w:t>##</w:t>
      </w:r>
    </w:p>
    <w:p w14:paraId="3AE55246" w14:textId="75AEA2A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Discrete Plasmids: </w:t>
      </w:r>
      <w:r>
        <w:rPr>
          <w:rStyle w:val="Code"/>
          <w:szCs w:val="20"/>
        </w:rPr>
        <w:t>##</w:t>
      </w:r>
    </w:p>
    <w:p w14:paraId="0A922192" w14:textId="55564F29"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(inside </w:t>
      </w:r>
      <w:r>
        <w:rPr>
          <w:rStyle w:val="Code"/>
          <w:szCs w:val="20"/>
        </w:rPr>
        <w:t>GROUP_NAME</w:t>
      </w:r>
      <w:r w:rsidRPr="00593FFE">
        <w:rPr>
          <w:rStyle w:val="Code"/>
          <w:szCs w:val="20"/>
        </w:rPr>
        <w:t xml:space="preserve">): </w:t>
      </w:r>
      <w:r>
        <w:rPr>
          <w:rStyle w:val="Code"/>
          <w:szCs w:val="20"/>
        </w:rPr>
        <w:t>##</w:t>
      </w:r>
    </w:p>
    <w:p w14:paraId="231EA539" w14:textId="70F93B8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Indiscrete Plasmids (outside </w:t>
      </w:r>
      <w:r>
        <w:rPr>
          <w:rStyle w:val="Code"/>
          <w:szCs w:val="20"/>
        </w:rPr>
        <w:t>GROUP_NAME</w:t>
      </w:r>
      <w:r w:rsidRPr="00593FFE">
        <w:rPr>
          <w:rStyle w:val="Code"/>
          <w:szCs w:val="20"/>
        </w:rPr>
        <w:t xml:space="preserve">): </w:t>
      </w:r>
      <w:r>
        <w:rPr>
          <w:rStyle w:val="Code"/>
          <w:szCs w:val="20"/>
        </w:rPr>
        <w:t>##</w:t>
      </w:r>
    </w:p>
    <w:p w14:paraId="69B5449C" w14:textId="792C6EA1"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Indiscrete Plasmids: </w:t>
      </w:r>
      <w:r>
        <w:rPr>
          <w:rStyle w:val="Code"/>
          <w:szCs w:val="20"/>
        </w:rPr>
        <w:t>##</w:t>
      </w:r>
    </w:p>
    <w:p w14:paraId="6A160AC2" w14:textId="7D9634CE"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Groups of Indiscrete Plasmids: </w:t>
      </w:r>
      <w:r>
        <w:rPr>
          <w:rStyle w:val="Code"/>
          <w:szCs w:val="20"/>
        </w:rPr>
        <w:t>##</w:t>
      </w:r>
    </w:p>
    <w:p w14:paraId="6AA79881" w14:textId="488AC708"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Min: </w:t>
      </w:r>
      <w:r>
        <w:rPr>
          <w:rStyle w:val="Code"/>
          <w:szCs w:val="20"/>
        </w:rPr>
        <w:t>##</w:t>
      </w:r>
    </w:p>
    <w:p w14:paraId="3A927983" w14:textId="05E27155"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Max: </w:t>
      </w:r>
      <w:r>
        <w:rPr>
          <w:rStyle w:val="Code"/>
          <w:szCs w:val="20"/>
        </w:rPr>
        <w:t>##</w:t>
      </w:r>
    </w:p>
    <w:p w14:paraId="204C589B" w14:textId="5294FBBC"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Median: </w:t>
      </w:r>
      <w:r>
        <w:rPr>
          <w:rStyle w:val="Code"/>
          <w:szCs w:val="20"/>
        </w:rPr>
        <w:t>##</w:t>
      </w:r>
    </w:p>
    <w:p w14:paraId="2BEFE6C3" w14:textId="5DF3218F" w:rsidR="00593FFE" w:rsidRP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Mean: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76016C44" w14:textId="294D76C5" w:rsidR="00593FFE" w:rsidRDefault="00593FF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593FFE">
        <w:rPr>
          <w:rStyle w:val="Code"/>
          <w:szCs w:val="20"/>
        </w:rPr>
        <w:t xml:space="preserve">                   </w:t>
      </w:r>
      <w:r>
        <w:rPr>
          <w:rStyle w:val="Code"/>
          <w:szCs w:val="20"/>
        </w:rPr>
        <w:t xml:space="preserve"> </w:t>
      </w:r>
      <w:r w:rsidRPr="00593FFE">
        <w:rPr>
          <w:rStyle w:val="Code"/>
          <w:szCs w:val="20"/>
        </w:rPr>
        <w:t xml:space="preserve"> Group Member Count St. Dev.: </w:t>
      </w:r>
      <w:r>
        <w:rPr>
          <w:rStyle w:val="Code"/>
          <w:szCs w:val="20"/>
        </w:rPr>
        <w:t>#</w:t>
      </w:r>
      <w:proofErr w:type="gramStart"/>
      <w:r>
        <w:rPr>
          <w:rStyle w:val="Code"/>
          <w:szCs w:val="20"/>
        </w:rPr>
        <w:t>#</w:t>
      </w:r>
      <w:r w:rsidRPr="00593FFE">
        <w:rPr>
          <w:rStyle w:val="Code"/>
          <w:szCs w:val="20"/>
        </w:rPr>
        <w:t>.</w:t>
      </w:r>
      <w:r>
        <w:rPr>
          <w:rStyle w:val="Code"/>
          <w:szCs w:val="20"/>
        </w:rPr>
        <w:t>#</w:t>
      </w:r>
      <w:proofErr w:type="gramEnd"/>
      <w:r>
        <w:rPr>
          <w:rStyle w:val="Code"/>
          <w:szCs w:val="20"/>
        </w:rPr>
        <w:t>##</w:t>
      </w:r>
    </w:p>
    <w:p w14:paraId="1BD22BE0" w14:textId="68E9EEB7"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7E64C12" w14:textId="57DCB730" w:rsidR="00593FF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12294E">
        <w:rPr>
          <w:rStyle w:val="Code"/>
          <w:szCs w:val="20"/>
        </w:rPr>
        <w:t>Identical Plasmids Groups:</w:t>
      </w:r>
    </w:p>
    <w:p w14:paraId="64A56A9C" w14:textId="09FBB692"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       </w:t>
      </w:r>
      <w:r w:rsidR="00AB6AC9" w:rsidRPr="00AB6AC9">
        <w:rPr>
          <w:rStyle w:val="Code"/>
          <w:szCs w:val="20"/>
        </w:rPr>
        <w:t>Discrete (</w:t>
      </w:r>
      <w:r>
        <w:rPr>
          <w:rStyle w:val="Code"/>
          <w:szCs w:val="20"/>
        </w:rPr>
        <w:t>GROUP_NAME</w:t>
      </w:r>
      <w:r w:rsidR="00AB6AC9" w:rsidRPr="00AB6AC9">
        <w:rPr>
          <w:rStyle w:val="Code"/>
          <w:szCs w:val="20"/>
        </w:rPr>
        <w:t>):</w:t>
      </w:r>
    </w:p>
    <w:p w14:paraId="1A6C6CA4" w14:textId="6E8AAE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4C907DA9" w14:textId="5967F7A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5E318B11" w14:textId="2AE7C077"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DB100BD" w14:textId="74C7AA93"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7A762C45" w14:textId="17CF60D6"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28D5C90" w14:textId="09C2AFC9"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2424BFC7" w14:textId="3B80C090"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30DE095D" w14:textId="5269AF8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r w:rsidRPr="00686151">
        <w:rPr>
          <w:rStyle w:val="Code"/>
          <w:szCs w:val="20"/>
        </w:rPr>
        <w:t>########  ########  ########</w:t>
      </w:r>
    </w:p>
    <w:p w14:paraId="67E8BF5E" w14:textId="4D32F06D" w:rsidR="00AB6AC9" w:rsidRP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686151">
        <w:rPr>
          <w:rStyle w:val="Code"/>
          <w:szCs w:val="20"/>
        </w:rPr>
        <w:tab/>
      </w:r>
      <w:r w:rsidRPr="00686151">
        <w:rPr>
          <w:rStyle w:val="Code"/>
          <w:szCs w:val="20"/>
        </w:rPr>
        <w:tab/>
      </w:r>
      <w:r>
        <w:rPr>
          <w:rStyle w:val="Code"/>
          <w:szCs w:val="20"/>
        </w:rPr>
        <w:tab/>
      </w:r>
    </w:p>
    <w:p w14:paraId="6702729B"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#1:</w:t>
      </w:r>
    </w:p>
    <w:p w14:paraId="3FB9E00E" w14:textId="6F782C7E"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58D53CBF" w14:textId="037D6BFC"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0788460E" w14:textId="055DCBF8" w:rsidR="00686151" w:rsidRP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  ########  ########</w:t>
      </w:r>
    </w:p>
    <w:p w14:paraId="6CFCDFBE" w14:textId="4B300827" w:rsidR="00AB6AC9"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Pr="00686151">
        <w:rPr>
          <w:rStyle w:val="Code"/>
          <w:szCs w:val="20"/>
        </w:rPr>
        <w:t>########</w:t>
      </w:r>
    </w:p>
    <w:p w14:paraId="0CB5A94C" w14:textId="302C7604"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34B85424" w14:textId="496C9F27" w:rsidR="00686151" w:rsidRDefault="00686151"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67227887" w14:textId="7A21CCA8" w:rsidR="0012294E"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7DB53320" w14:textId="7836085A" w:rsidR="0012294E" w:rsidRPr="00AB6AC9" w:rsidRDefault="0012294E"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w:t>
      </w:r>
    </w:p>
    <w:p w14:paraId="3C207422" w14:textId="77777777"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4141CC9" w14:textId="31F76D3D" w:rsidR="00AB6AC9" w:rsidRPr="00AB6AC9"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Indiscrete Group #</w:t>
      </w:r>
      <w:r w:rsidR="00686151">
        <w:rPr>
          <w:rStyle w:val="Code"/>
          <w:szCs w:val="20"/>
        </w:rPr>
        <w:t>n</w:t>
      </w:r>
      <w:r w:rsidRPr="00AB6AC9">
        <w:rPr>
          <w:rStyle w:val="Code"/>
          <w:szCs w:val="20"/>
        </w:rPr>
        <w:t>:</w:t>
      </w:r>
    </w:p>
    <w:p w14:paraId="5CDDBF19" w14:textId="18A6B807" w:rsidR="00686151" w:rsidRPr="002542E2" w:rsidRDefault="00AB6AC9" w:rsidP="00B3487A">
      <w:pP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AB6AC9">
        <w:rPr>
          <w:rStyle w:val="Code"/>
          <w:szCs w:val="20"/>
        </w:rPr>
        <w:t xml:space="preserve">                </w:t>
      </w:r>
      <w:r w:rsidR="00686151" w:rsidRPr="00686151">
        <w:rPr>
          <w:rStyle w:val="Code"/>
          <w:szCs w:val="20"/>
        </w:rPr>
        <w:t>########</w:t>
      </w:r>
      <w:r w:rsidRPr="00AB6AC9">
        <w:rPr>
          <w:rStyle w:val="Code"/>
          <w:szCs w:val="20"/>
        </w:rPr>
        <w:t xml:space="preserve">  </w:t>
      </w:r>
      <w:r w:rsidR="00686151" w:rsidRPr="00686151">
        <w:rPr>
          <w:rStyle w:val="Code"/>
          <w:szCs w:val="20"/>
        </w:rPr>
        <w:t>########</w:t>
      </w:r>
    </w:p>
    <w:p w14:paraId="2B2EE016" w14:textId="77777777" w:rsidR="002542E2" w:rsidRDefault="002542E2" w:rsidP="000F2642">
      <w:pPr>
        <w:ind w:left="360"/>
        <w:rPr>
          <w:b/>
        </w:rPr>
      </w:pPr>
    </w:p>
    <w:p w14:paraId="0C30553D" w14:textId="77777777" w:rsidR="00B3487A" w:rsidRDefault="00B3487A" w:rsidP="00B759D6">
      <w:pPr>
        <w:ind w:left="360"/>
        <w:outlineLvl w:val="0"/>
        <w:rPr>
          <w:b/>
        </w:rPr>
        <w:sectPr w:rsidR="00B3487A" w:rsidSect="00402B03">
          <w:pgSz w:w="12240" w:h="15840"/>
          <w:pgMar w:top="720" w:right="720" w:bottom="720" w:left="720" w:header="720" w:footer="720" w:gutter="0"/>
          <w:cols w:space="720"/>
          <w:docGrid w:linePitch="360"/>
        </w:sectPr>
      </w:pPr>
      <w:bookmarkStart w:id="112" w:name="_Toc1506936"/>
    </w:p>
    <w:p w14:paraId="405775A6" w14:textId="509556D0" w:rsidR="000F2642" w:rsidRDefault="000F2642" w:rsidP="00B759D6">
      <w:pPr>
        <w:ind w:left="360"/>
        <w:outlineLvl w:val="0"/>
        <w:rPr>
          <w:b/>
        </w:rPr>
      </w:pPr>
      <w:r>
        <w:rPr>
          <w:b/>
        </w:rPr>
        <w:lastRenderedPageBreak/>
        <w:t>Code</w:t>
      </w:r>
      <w:r w:rsidRPr="00BE0660">
        <w:rPr>
          <w:b/>
        </w:rPr>
        <w:t>:</w:t>
      </w:r>
      <w:bookmarkEnd w:id="112"/>
    </w:p>
    <w:p w14:paraId="764929FB" w14:textId="77777777" w:rsidR="000F2642" w:rsidRDefault="000F2642" w:rsidP="000F2642">
      <w:pPr>
        <w:ind w:left="360"/>
        <w:rPr>
          <w:b/>
        </w:rPr>
      </w:pPr>
    </w:p>
    <w:p w14:paraId="6FDC89BA" w14:textId="77777777" w:rsidR="000F2642" w:rsidRDefault="000F2642" w:rsidP="00B759D6">
      <w:pPr>
        <w:ind w:left="720"/>
        <w:outlineLvl w:val="0"/>
        <w:rPr>
          <w:i/>
        </w:rPr>
      </w:pPr>
      <w:bookmarkStart w:id="113" w:name="_Toc1506937"/>
      <w:r>
        <w:rPr>
          <w:i/>
        </w:rPr>
        <w:t xml:space="preserve">Bash </w:t>
      </w:r>
      <w:r w:rsidRPr="008607F5">
        <w:rPr>
          <w:i/>
        </w:rPr>
        <w:t>Command</w:t>
      </w:r>
      <w:bookmarkEnd w:id="113"/>
    </w:p>
    <w:p w14:paraId="7A9C9509" w14:textId="77777777" w:rsidR="000F2642" w:rsidRPr="00402B03" w:rsidRDefault="000F2642" w:rsidP="000F2642">
      <w:pPr>
        <w:ind w:left="720"/>
        <w:rPr>
          <w:b/>
        </w:rPr>
      </w:pPr>
    </w:p>
    <w:p w14:paraId="640E6CD5" w14:textId="77777777" w:rsidR="000F2642" w:rsidRPr="00402B03" w:rsidRDefault="006F6B5D"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while read g</w:t>
      </w:r>
      <w:r w:rsidR="000F2642" w:rsidRPr="00402B03">
        <w:rPr>
          <w:rStyle w:val="Code"/>
          <w:szCs w:val="20"/>
        </w:rPr>
        <w:t>fn</w:t>
      </w:r>
    </w:p>
    <w:p w14:paraId="18721D3E"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402B03">
        <w:rPr>
          <w:rStyle w:val="Code"/>
          <w:szCs w:val="20"/>
        </w:rPr>
        <w:t>do</w:t>
      </w:r>
    </w:p>
    <w:p w14:paraId="6CD8A2A5" w14:textId="77777777" w:rsidR="0053395C"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6F6B5D">
        <w:rPr>
          <w:rStyle w:val="Code"/>
          <w:szCs w:val="20"/>
        </w:rPr>
        <w:t>GROUP=`basename "${g</w:t>
      </w:r>
      <w:r w:rsidRPr="00E43DEC">
        <w:rPr>
          <w:rStyle w:val="Code"/>
          <w:szCs w:val="20"/>
        </w:rPr>
        <w:t xml:space="preserve">fn}" </w:t>
      </w:r>
      <w:proofErr w:type="gramStart"/>
      <w:r w:rsidRPr="00E43DEC">
        <w:rPr>
          <w:rStyle w:val="Code"/>
          <w:szCs w:val="20"/>
        </w:rPr>
        <w:t>"</w:t>
      </w:r>
      <w:r w:rsidR="006F6B5D">
        <w:rPr>
          <w:rStyle w:val="Code"/>
          <w:szCs w:val="20"/>
        </w:rPr>
        <w:t>.list</w:t>
      </w:r>
      <w:proofErr w:type="gramEnd"/>
      <w:r w:rsidRPr="00E43DEC">
        <w:rPr>
          <w:rStyle w:val="Code"/>
          <w:szCs w:val="20"/>
        </w:rPr>
        <w:t>"`</w:t>
      </w:r>
    </w:p>
    <w:p w14:paraId="4DE48CF3"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54002D9A" w14:textId="77777777" w:rsidR="0053395C"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ifn="group_csv/${GROUP}.csv"</w:t>
      </w:r>
    </w:p>
    <w:p w14:paraId="25E2594B" w14:textId="77777777" w:rsidR="000F2642" w:rsidRDefault="0053395C"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ofn="group_stats/${GROUP</w:t>
      </w:r>
      <w:proofErr w:type="gramStart"/>
      <w:r>
        <w:rPr>
          <w:rStyle w:val="Code"/>
          <w:szCs w:val="20"/>
        </w:rPr>
        <w:t>}.stats</w:t>
      </w:r>
      <w:proofErr w:type="gramEnd"/>
      <w:r>
        <w:rPr>
          <w:rStyle w:val="Code"/>
          <w:szCs w:val="20"/>
        </w:rPr>
        <w:t>"</w:t>
      </w:r>
      <w:r w:rsidR="000F2642" w:rsidRPr="00402B03">
        <w:rPr>
          <w:rStyle w:val="Code"/>
          <w:szCs w:val="20"/>
        </w:rPr>
        <w:tab/>
      </w:r>
      <w:r w:rsidR="000F2642">
        <w:rPr>
          <w:rStyle w:val="Code"/>
          <w:szCs w:val="20"/>
        </w:rPr>
        <w:tab/>
      </w:r>
    </w:p>
    <w:p w14:paraId="77885EB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45A7B0AF" w14:textId="77777777" w:rsidR="000F2642"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t xml:space="preserve">python3 </w:t>
      </w:r>
      <w:r w:rsidR="006F6B5D" w:rsidRPr="006F6B5D">
        <w:rPr>
          <w:rStyle w:val="Code"/>
          <w:szCs w:val="20"/>
        </w:rPr>
        <w:t>calcGroupCSVstats.py</w:t>
      </w:r>
      <w:r>
        <w:rPr>
          <w:rStyle w:val="Code"/>
          <w:szCs w:val="20"/>
        </w:rPr>
        <w:t>\</w:t>
      </w:r>
    </w:p>
    <w:p w14:paraId="4D32079C" w14:textId="77777777" w:rsidR="000F2642" w:rsidRDefault="000F2642"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r>
      <w:r w:rsidR="006F6B5D">
        <w:rPr>
          <w:rStyle w:val="Code"/>
          <w:szCs w:val="20"/>
        </w:rPr>
        <w:t>"${ifn}" \</w:t>
      </w:r>
    </w:p>
    <w:p w14:paraId="135AC3F1" w14:textId="77777777" w:rsidR="006F6B5D" w:rsidRDefault="006F6B5D" w:rsidP="006F6B5D">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Pr>
          <w:rStyle w:val="Code"/>
          <w:szCs w:val="20"/>
        </w:rPr>
        <w:tab/>
        <w:t>"${ofn}"</w:t>
      </w:r>
    </w:p>
    <w:p w14:paraId="1C1BA6FB"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p>
    <w:p w14:paraId="6BE1A806" w14:textId="77777777" w:rsidR="000F2642" w:rsidRPr="00402B03" w:rsidRDefault="000F2642" w:rsidP="000F2642">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 xml:space="preserve">done &lt; </w:t>
      </w:r>
      <w:proofErr w:type="gramStart"/>
      <w:r>
        <w:rPr>
          <w:rStyle w:val="Code"/>
          <w:szCs w:val="20"/>
        </w:rPr>
        <w:t>&lt;(</w:t>
      </w:r>
      <w:proofErr w:type="gramEnd"/>
      <w:r>
        <w:rPr>
          <w:rStyle w:val="Code"/>
          <w:szCs w:val="20"/>
        </w:rPr>
        <w:t xml:space="preserve">ls -1 </w:t>
      </w:r>
      <w:r w:rsidR="006F6B5D">
        <w:rPr>
          <w:rStyle w:val="Code"/>
          <w:szCs w:val="20"/>
        </w:rPr>
        <w:t>groups/*.list</w:t>
      </w:r>
      <w:r w:rsidRPr="00402B03">
        <w:rPr>
          <w:rStyle w:val="Code"/>
          <w:szCs w:val="20"/>
        </w:rPr>
        <w:t>)</w:t>
      </w:r>
    </w:p>
    <w:p w14:paraId="4AF7DAE6" w14:textId="77777777" w:rsidR="000F2642" w:rsidRPr="00402B03" w:rsidRDefault="000F2642" w:rsidP="000F2642">
      <w:pPr>
        <w:ind w:left="720"/>
      </w:pPr>
    </w:p>
    <w:p w14:paraId="219598FA" w14:textId="77777777" w:rsidR="000F2642" w:rsidRDefault="000F2642" w:rsidP="00B759D6">
      <w:pPr>
        <w:ind w:left="720"/>
        <w:outlineLvl w:val="0"/>
        <w:rPr>
          <w:i/>
        </w:rPr>
      </w:pPr>
      <w:bookmarkStart w:id="114" w:name="_Toc1506938"/>
      <w:r>
        <w:rPr>
          <w:i/>
        </w:rPr>
        <w:t>Python Version</w:t>
      </w:r>
      <w:bookmarkEnd w:id="114"/>
    </w:p>
    <w:p w14:paraId="031A661F" w14:textId="77777777" w:rsidR="000F2642" w:rsidRPr="00655AEC" w:rsidRDefault="000F2642" w:rsidP="000F2642">
      <w:pPr>
        <w:ind w:left="720"/>
      </w:pPr>
    </w:p>
    <w:p w14:paraId="26CC68B0" w14:textId="77777777" w:rsidR="000F2642" w:rsidRDefault="000F2642" w:rsidP="00B759D6">
      <w:pPr>
        <w:ind w:left="720"/>
        <w:outlineLvl w:val="0"/>
      </w:pPr>
      <w:bookmarkStart w:id="115" w:name="_Toc1506939"/>
      <w:r>
        <w:t>Python 3.6.4 (https://www.python.org).</w:t>
      </w:r>
      <w:bookmarkEnd w:id="115"/>
    </w:p>
    <w:p w14:paraId="0AD8EEFA" w14:textId="77777777" w:rsidR="000F2642" w:rsidRDefault="000F2642" w:rsidP="000F2642">
      <w:pPr>
        <w:ind w:left="720"/>
      </w:pPr>
    </w:p>
    <w:p w14:paraId="63711606" w14:textId="0532490C" w:rsidR="004B51D1" w:rsidRDefault="000F2642" w:rsidP="002C6B55">
      <w:pPr>
        <w:ind w:left="720"/>
        <w:outlineLvl w:val="0"/>
        <w:rPr>
          <w:i/>
        </w:rPr>
      </w:pPr>
      <w:bookmarkStart w:id="116" w:name="_Toc1506940"/>
      <w:r>
        <w:rPr>
          <w:i/>
        </w:rPr>
        <w:t>Python Script (</w:t>
      </w:r>
      <w:r w:rsidR="006F6B5D" w:rsidRPr="006F6B5D">
        <w:rPr>
          <w:i/>
        </w:rPr>
        <w:t>calcGroupCSVstats.py</w:t>
      </w:r>
      <w:r>
        <w:rPr>
          <w:i/>
        </w:rPr>
        <w:t>)</w:t>
      </w:r>
      <w:bookmarkEnd w:id="116"/>
    </w:p>
    <w:p w14:paraId="75290668" w14:textId="41E7B4B3" w:rsidR="00695AD2" w:rsidRDefault="00695AD2" w:rsidP="002C6B55">
      <w:pPr>
        <w:ind w:left="720"/>
        <w:outlineLvl w:val="0"/>
        <w:rPr>
          <w:i/>
        </w:rPr>
      </w:pPr>
    </w:p>
    <w:p w14:paraId="710C06AC" w14:textId="070C242E" w:rsidR="00695AD2" w:rsidRDefault="00695AD2" w:rsidP="00695AD2">
      <w:pPr>
        <w:ind w:left="720"/>
      </w:pPr>
      <w:r>
        <w:t>This script is too long to reasonably represent in this document. Please view it in the freely-accessible online repository.</w:t>
      </w:r>
    </w:p>
    <w:p w14:paraId="77D4AF68" w14:textId="355A198D" w:rsidR="00695AD2" w:rsidRDefault="00695AD2" w:rsidP="00695AD2">
      <w:pPr>
        <w:ind w:left="720"/>
      </w:pPr>
    </w:p>
    <w:p w14:paraId="7FD70766" w14:textId="77777777" w:rsidR="003E01E4" w:rsidRDefault="003E01E4" w:rsidP="003E01E4"/>
    <w:p w14:paraId="7743D60D" w14:textId="77777777" w:rsidR="003E01E4" w:rsidRPr="0003771C" w:rsidRDefault="003E01E4" w:rsidP="003E01E4">
      <w:pPr>
        <w:sectPr w:rsidR="003E01E4" w:rsidRPr="0003771C" w:rsidSect="00402B03">
          <w:pgSz w:w="12240" w:h="15840"/>
          <w:pgMar w:top="720" w:right="720" w:bottom="720" w:left="720" w:header="720" w:footer="720" w:gutter="0"/>
          <w:cols w:space="720"/>
          <w:docGrid w:linePitch="360"/>
        </w:sectPr>
      </w:pPr>
    </w:p>
    <w:p w14:paraId="0DA7F453" w14:textId="5A1C11B6" w:rsidR="009B3BDA" w:rsidRPr="00400306" w:rsidRDefault="009B3BDA" w:rsidP="00B759D6">
      <w:pPr>
        <w:pStyle w:val="EndNoteBibliography"/>
        <w:outlineLvl w:val="0"/>
        <w:rPr>
          <w:rFonts w:asciiTheme="minorHAnsi" w:hAnsiTheme="minorHAnsi" w:cstheme="minorBidi"/>
          <w:b/>
          <w:sz w:val="28"/>
          <w:szCs w:val="28"/>
        </w:rPr>
      </w:pPr>
      <w:bookmarkStart w:id="117" w:name="_Toc1506941"/>
      <w:r w:rsidRPr="00400306">
        <w:rPr>
          <w:rFonts w:asciiTheme="minorHAnsi" w:hAnsiTheme="minorHAnsi" w:cstheme="minorBidi"/>
          <w:b/>
          <w:sz w:val="28"/>
          <w:szCs w:val="28"/>
        </w:rPr>
        <w:lastRenderedPageBreak/>
        <w:t xml:space="preserve">Step 25. </w:t>
      </w:r>
      <w:r w:rsidR="00400306">
        <w:rPr>
          <w:rFonts w:asciiTheme="minorHAnsi" w:hAnsiTheme="minorHAnsi" w:cstheme="minorBidi"/>
          <w:b/>
          <w:sz w:val="28"/>
          <w:szCs w:val="28"/>
        </w:rPr>
        <w:t>Create Distance Matrix</w:t>
      </w:r>
    </w:p>
    <w:p w14:paraId="4082F552" w14:textId="77777777" w:rsidR="00400306" w:rsidRDefault="00400306" w:rsidP="00B759D6">
      <w:pPr>
        <w:pStyle w:val="EndNoteBibliography"/>
        <w:outlineLvl w:val="0"/>
        <w:rPr>
          <w:b/>
          <w:sz w:val="28"/>
        </w:rPr>
      </w:pPr>
    </w:p>
    <w:p w14:paraId="209E20FF" w14:textId="54369244" w:rsidR="00400306" w:rsidRDefault="00400306" w:rsidP="00400306">
      <w:pPr>
        <w:ind w:left="360"/>
      </w:pPr>
      <w:r w:rsidRPr="00BE0660">
        <w:rPr>
          <w:b/>
        </w:rPr>
        <w:t>Input:</w:t>
      </w:r>
      <w:r>
        <w:t xml:space="preserve"> </w:t>
      </w:r>
      <w:r w:rsidR="007F6BAE">
        <w:t xml:space="preserve">This script acts on all the </w:t>
      </w:r>
      <w:r w:rsidR="00F40A32">
        <w:t>files</w:t>
      </w:r>
      <w:r w:rsidR="007F6BAE">
        <w:t xml:space="preserve"> directly (i.e., not calling on a subroutine in Python or AWK for each of the </w:t>
      </w:r>
      <w:r w:rsidR="00F40A32">
        <w:t>accession numbers</w:t>
      </w:r>
      <w:r w:rsidR="007F6BAE">
        <w:t xml:space="preserve">). It requires no user input directly as it ascertains the plasmid accession numbers from file names. It also relies on the directory structure to find the files named after the pattern </w:t>
      </w:r>
      <w:r w:rsidR="007F6BAE" w:rsidRPr="00852180">
        <w:rPr>
          <w:rStyle w:val="Code"/>
        </w:rPr>
        <w:t>${</w:t>
      </w:r>
      <w:r w:rsidR="007F6BAE">
        <w:rPr>
          <w:rStyle w:val="Code"/>
        </w:rPr>
        <w:t>ACCESSION}</w:t>
      </w:r>
      <w:r w:rsidR="00F40A32" w:rsidRPr="00F40A32">
        <w:rPr>
          <w:rStyle w:val="Code"/>
        </w:rPr>
        <w:t>_identicalPlasmids_</w:t>
      </w:r>
      <w:proofErr w:type="gramStart"/>
      <w:r w:rsidR="00F40A32" w:rsidRPr="00F40A32">
        <w:rPr>
          <w:rStyle w:val="Code"/>
        </w:rPr>
        <w:t>concordant.list</w:t>
      </w:r>
      <w:proofErr w:type="gramEnd"/>
      <w:r w:rsidR="007F6BAE">
        <w:t xml:space="preserve"> in a directory called </w:t>
      </w:r>
      <w:r w:rsidR="007F6BAE" w:rsidRPr="00B57605">
        <w:rPr>
          <w:rStyle w:val="Code"/>
        </w:rPr>
        <w:t>plasmid_</w:t>
      </w:r>
      <w:r w:rsidR="00F50593">
        <w:rPr>
          <w:rStyle w:val="Code"/>
        </w:rPr>
        <w:t>blast_results</w:t>
      </w:r>
      <w:r w:rsidR="007F6BAE" w:rsidRPr="007F6BAE">
        <w:t>.</w:t>
      </w:r>
    </w:p>
    <w:p w14:paraId="6D64A768" w14:textId="77777777" w:rsidR="00400306" w:rsidRDefault="00400306" w:rsidP="00400306"/>
    <w:p w14:paraId="497739A4" w14:textId="2484FD36" w:rsidR="00400306" w:rsidRDefault="00400306" w:rsidP="00400306">
      <w:pPr>
        <w:ind w:left="360"/>
      </w:pPr>
      <w:r w:rsidRPr="00BE0660">
        <w:rPr>
          <w:b/>
        </w:rPr>
        <w:t>Output:</w:t>
      </w:r>
      <w:r>
        <w:t xml:space="preserve"> </w:t>
      </w:r>
      <w:r w:rsidR="001C6E85">
        <w:t>One file per each accession. Each file is effectively a single row in the distance matrix. Once they are all created, they are combined into an additional file, the full distance matrix.</w:t>
      </w:r>
      <w:r w:rsidR="00B951E0">
        <w:t xml:space="preserve"> The distance matrix is a full matrix (not only the bottom or upper halves); it is a csv file. The format looks like this:</w:t>
      </w:r>
    </w:p>
    <w:p w14:paraId="1CF2BAD7" w14:textId="26F682C1" w:rsidR="00B951E0" w:rsidRDefault="00B951E0" w:rsidP="00400306">
      <w:pPr>
        <w:ind w:left="360"/>
      </w:pPr>
    </w:p>
    <w:tbl>
      <w:tblPr>
        <w:tblStyle w:val="TableGrid"/>
        <w:tblW w:w="10430" w:type="dxa"/>
        <w:tblInd w:w="607" w:type="dxa"/>
        <w:tblLook w:val="04A0" w:firstRow="1" w:lastRow="0" w:firstColumn="1" w:lastColumn="0" w:noHBand="0" w:noVBand="1"/>
      </w:tblPr>
      <w:tblGrid>
        <w:gridCol w:w="2115"/>
        <w:gridCol w:w="2079"/>
        <w:gridCol w:w="2079"/>
        <w:gridCol w:w="2078"/>
        <w:gridCol w:w="2079"/>
      </w:tblGrid>
      <w:tr w:rsidR="00A91048" w14:paraId="61DF86CD" w14:textId="77777777" w:rsidTr="00A91048">
        <w:tc>
          <w:tcPr>
            <w:tcW w:w="2115" w:type="dxa"/>
            <w:vAlign w:val="center"/>
          </w:tcPr>
          <w:p w14:paraId="4B410E90" w14:textId="576D9AE4" w:rsidR="00B951E0" w:rsidRDefault="00A91048" w:rsidP="00B951E0">
            <w:pPr>
              <w:jc w:val="right"/>
            </w:pPr>
            <w:r>
              <w:t>Accession</w:t>
            </w:r>
          </w:p>
        </w:tc>
        <w:tc>
          <w:tcPr>
            <w:tcW w:w="2079" w:type="dxa"/>
            <w:vAlign w:val="center"/>
          </w:tcPr>
          <w:p w14:paraId="19D89204" w14:textId="10FA72DE" w:rsidR="00B951E0" w:rsidRDefault="00A91048" w:rsidP="00B951E0">
            <w:pPr>
              <w:jc w:val="right"/>
            </w:pPr>
            <w:r>
              <w:t>A</w:t>
            </w:r>
          </w:p>
        </w:tc>
        <w:tc>
          <w:tcPr>
            <w:tcW w:w="2079" w:type="dxa"/>
            <w:vAlign w:val="center"/>
          </w:tcPr>
          <w:p w14:paraId="246665EB" w14:textId="18CF1B5D" w:rsidR="00B951E0" w:rsidRDefault="00A91048" w:rsidP="00B951E0">
            <w:pPr>
              <w:jc w:val="right"/>
            </w:pPr>
            <w:r>
              <w:t>B</w:t>
            </w:r>
          </w:p>
        </w:tc>
        <w:tc>
          <w:tcPr>
            <w:tcW w:w="2078" w:type="dxa"/>
            <w:vAlign w:val="center"/>
          </w:tcPr>
          <w:p w14:paraId="0760A045" w14:textId="730A91C3" w:rsidR="00B951E0" w:rsidRDefault="00A91048" w:rsidP="00B951E0">
            <w:pPr>
              <w:jc w:val="right"/>
            </w:pPr>
            <w:r>
              <w:t>C</w:t>
            </w:r>
          </w:p>
        </w:tc>
        <w:tc>
          <w:tcPr>
            <w:tcW w:w="2079" w:type="dxa"/>
            <w:vAlign w:val="center"/>
          </w:tcPr>
          <w:p w14:paraId="20F13DE0" w14:textId="0AD860E8" w:rsidR="00B951E0" w:rsidRDefault="00A91048" w:rsidP="00B951E0">
            <w:pPr>
              <w:jc w:val="right"/>
            </w:pPr>
            <w:r>
              <w:t>D</w:t>
            </w:r>
          </w:p>
        </w:tc>
      </w:tr>
      <w:tr w:rsidR="00A91048" w14:paraId="2825D5F8" w14:textId="77777777" w:rsidTr="00A91048">
        <w:tc>
          <w:tcPr>
            <w:tcW w:w="2115" w:type="dxa"/>
            <w:vAlign w:val="center"/>
          </w:tcPr>
          <w:p w14:paraId="57434ACD" w14:textId="23850598" w:rsidR="00B951E0" w:rsidRDefault="00A91048" w:rsidP="00B951E0">
            <w:pPr>
              <w:jc w:val="right"/>
            </w:pPr>
            <w:r>
              <w:t>A</w:t>
            </w:r>
          </w:p>
        </w:tc>
        <w:tc>
          <w:tcPr>
            <w:tcW w:w="2079" w:type="dxa"/>
            <w:vAlign w:val="center"/>
          </w:tcPr>
          <w:p w14:paraId="4B997CA1" w14:textId="1D98508A" w:rsidR="00B951E0" w:rsidRDefault="00B951E0" w:rsidP="00B951E0">
            <w:pPr>
              <w:jc w:val="right"/>
            </w:pPr>
            <w:r>
              <w:t>0</w:t>
            </w:r>
          </w:p>
        </w:tc>
        <w:tc>
          <w:tcPr>
            <w:tcW w:w="2079" w:type="dxa"/>
            <w:vAlign w:val="center"/>
          </w:tcPr>
          <w:p w14:paraId="5A4F0461" w14:textId="62B34668" w:rsidR="00B951E0" w:rsidRDefault="00A91048" w:rsidP="00B951E0">
            <w:pPr>
              <w:jc w:val="right"/>
            </w:pPr>
            <w:r>
              <w:t>x</w:t>
            </w:r>
          </w:p>
        </w:tc>
        <w:tc>
          <w:tcPr>
            <w:tcW w:w="2078" w:type="dxa"/>
            <w:vAlign w:val="center"/>
          </w:tcPr>
          <w:p w14:paraId="2467D98D" w14:textId="421D9A84" w:rsidR="00B951E0" w:rsidRDefault="00A91048" w:rsidP="00B951E0">
            <w:pPr>
              <w:jc w:val="right"/>
            </w:pPr>
            <w:r>
              <w:t>y</w:t>
            </w:r>
          </w:p>
        </w:tc>
        <w:tc>
          <w:tcPr>
            <w:tcW w:w="2079" w:type="dxa"/>
            <w:vAlign w:val="center"/>
          </w:tcPr>
          <w:p w14:paraId="3F11C7AC" w14:textId="0BD24C76" w:rsidR="00B951E0" w:rsidRDefault="00A91048" w:rsidP="00B951E0">
            <w:pPr>
              <w:jc w:val="right"/>
            </w:pPr>
            <w:r>
              <w:t>a</w:t>
            </w:r>
          </w:p>
        </w:tc>
      </w:tr>
      <w:tr w:rsidR="00A91048" w14:paraId="46C54712" w14:textId="77777777" w:rsidTr="00A91048">
        <w:tc>
          <w:tcPr>
            <w:tcW w:w="2115" w:type="dxa"/>
            <w:vAlign w:val="center"/>
          </w:tcPr>
          <w:p w14:paraId="4E8E65AE" w14:textId="131FA599" w:rsidR="00B951E0" w:rsidRDefault="00A91048" w:rsidP="00B951E0">
            <w:pPr>
              <w:jc w:val="right"/>
            </w:pPr>
            <w:r>
              <w:t>B</w:t>
            </w:r>
          </w:p>
        </w:tc>
        <w:tc>
          <w:tcPr>
            <w:tcW w:w="2079" w:type="dxa"/>
            <w:vAlign w:val="center"/>
          </w:tcPr>
          <w:p w14:paraId="47DFB534" w14:textId="2A0A4D6B" w:rsidR="00B951E0" w:rsidRDefault="00A91048" w:rsidP="00B951E0">
            <w:pPr>
              <w:jc w:val="right"/>
            </w:pPr>
            <w:r>
              <w:t>x</w:t>
            </w:r>
          </w:p>
        </w:tc>
        <w:tc>
          <w:tcPr>
            <w:tcW w:w="2079" w:type="dxa"/>
            <w:vAlign w:val="center"/>
          </w:tcPr>
          <w:p w14:paraId="6C37626E" w14:textId="77566F35" w:rsidR="00B951E0" w:rsidRDefault="00B951E0" w:rsidP="00B951E0">
            <w:pPr>
              <w:jc w:val="right"/>
            </w:pPr>
            <w:r>
              <w:t>0</w:t>
            </w:r>
          </w:p>
        </w:tc>
        <w:tc>
          <w:tcPr>
            <w:tcW w:w="2078" w:type="dxa"/>
            <w:vAlign w:val="center"/>
          </w:tcPr>
          <w:p w14:paraId="23C80E4C" w14:textId="4F164C93" w:rsidR="00B951E0" w:rsidRDefault="00A91048" w:rsidP="00B951E0">
            <w:pPr>
              <w:jc w:val="right"/>
            </w:pPr>
            <w:r>
              <w:t>i</w:t>
            </w:r>
          </w:p>
        </w:tc>
        <w:tc>
          <w:tcPr>
            <w:tcW w:w="2079" w:type="dxa"/>
            <w:vAlign w:val="center"/>
          </w:tcPr>
          <w:p w14:paraId="4CD948A9" w14:textId="1DCBFD4C" w:rsidR="00B951E0" w:rsidRDefault="00A91048" w:rsidP="00B951E0">
            <w:pPr>
              <w:jc w:val="right"/>
            </w:pPr>
            <w:r>
              <w:t>j</w:t>
            </w:r>
          </w:p>
        </w:tc>
      </w:tr>
      <w:tr w:rsidR="00A91048" w14:paraId="1279A7CE" w14:textId="77777777" w:rsidTr="00A91048">
        <w:tc>
          <w:tcPr>
            <w:tcW w:w="2115" w:type="dxa"/>
            <w:vAlign w:val="center"/>
          </w:tcPr>
          <w:p w14:paraId="194468EA" w14:textId="4086CD78" w:rsidR="00B951E0" w:rsidRDefault="00A91048" w:rsidP="00B951E0">
            <w:pPr>
              <w:jc w:val="right"/>
            </w:pPr>
            <w:r>
              <w:t>C</w:t>
            </w:r>
          </w:p>
        </w:tc>
        <w:tc>
          <w:tcPr>
            <w:tcW w:w="2079" w:type="dxa"/>
            <w:vAlign w:val="center"/>
          </w:tcPr>
          <w:p w14:paraId="707997A5" w14:textId="12A0E92A" w:rsidR="00B951E0" w:rsidRDefault="00A91048" w:rsidP="00B951E0">
            <w:pPr>
              <w:jc w:val="right"/>
            </w:pPr>
            <w:r>
              <w:t>y</w:t>
            </w:r>
          </w:p>
        </w:tc>
        <w:tc>
          <w:tcPr>
            <w:tcW w:w="2079" w:type="dxa"/>
            <w:vAlign w:val="center"/>
          </w:tcPr>
          <w:p w14:paraId="03BB8F74" w14:textId="46F04461" w:rsidR="00B951E0" w:rsidRDefault="00A91048" w:rsidP="00B951E0">
            <w:pPr>
              <w:jc w:val="right"/>
            </w:pPr>
            <w:r>
              <w:t>i</w:t>
            </w:r>
          </w:p>
        </w:tc>
        <w:tc>
          <w:tcPr>
            <w:tcW w:w="2078" w:type="dxa"/>
            <w:vAlign w:val="center"/>
          </w:tcPr>
          <w:p w14:paraId="4D7B0804" w14:textId="49F5437B" w:rsidR="00B951E0" w:rsidRDefault="00B951E0" w:rsidP="00B951E0">
            <w:pPr>
              <w:jc w:val="right"/>
            </w:pPr>
            <w:r>
              <w:t>0</w:t>
            </w:r>
          </w:p>
        </w:tc>
        <w:tc>
          <w:tcPr>
            <w:tcW w:w="2079" w:type="dxa"/>
            <w:vAlign w:val="center"/>
          </w:tcPr>
          <w:p w14:paraId="03EF681C" w14:textId="35C10974" w:rsidR="00B951E0" w:rsidRDefault="00A91048" w:rsidP="00B951E0">
            <w:pPr>
              <w:jc w:val="right"/>
            </w:pPr>
            <w:r>
              <w:t>k</w:t>
            </w:r>
          </w:p>
        </w:tc>
      </w:tr>
      <w:tr w:rsidR="00A91048" w14:paraId="55B75168" w14:textId="77777777" w:rsidTr="00A91048">
        <w:tc>
          <w:tcPr>
            <w:tcW w:w="2115" w:type="dxa"/>
            <w:vAlign w:val="center"/>
          </w:tcPr>
          <w:p w14:paraId="60275510" w14:textId="2B836579" w:rsidR="00B951E0" w:rsidRDefault="00A91048" w:rsidP="00B951E0">
            <w:pPr>
              <w:jc w:val="right"/>
            </w:pPr>
            <w:r>
              <w:t>D</w:t>
            </w:r>
          </w:p>
        </w:tc>
        <w:tc>
          <w:tcPr>
            <w:tcW w:w="2079" w:type="dxa"/>
            <w:vAlign w:val="center"/>
          </w:tcPr>
          <w:p w14:paraId="5FF72EBD" w14:textId="04BDA4E1" w:rsidR="00B951E0" w:rsidRDefault="00A91048" w:rsidP="00B951E0">
            <w:pPr>
              <w:jc w:val="right"/>
            </w:pPr>
            <w:r>
              <w:t>a</w:t>
            </w:r>
          </w:p>
        </w:tc>
        <w:tc>
          <w:tcPr>
            <w:tcW w:w="2079" w:type="dxa"/>
            <w:vAlign w:val="center"/>
          </w:tcPr>
          <w:p w14:paraId="28C8E007" w14:textId="564EC346" w:rsidR="00B951E0" w:rsidRDefault="00A91048" w:rsidP="00B951E0">
            <w:pPr>
              <w:jc w:val="right"/>
            </w:pPr>
            <w:r>
              <w:t>j</w:t>
            </w:r>
          </w:p>
        </w:tc>
        <w:tc>
          <w:tcPr>
            <w:tcW w:w="2078" w:type="dxa"/>
            <w:vAlign w:val="center"/>
          </w:tcPr>
          <w:p w14:paraId="3D473E71" w14:textId="2883D38D" w:rsidR="00B951E0" w:rsidRDefault="00A91048" w:rsidP="00B951E0">
            <w:pPr>
              <w:jc w:val="right"/>
            </w:pPr>
            <w:r>
              <w:t>k</w:t>
            </w:r>
          </w:p>
        </w:tc>
        <w:tc>
          <w:tcPr>
            <w:tcW w:w="2079" w:type="dxa"/>
            <w:vAlign w:val="center"/>
          </w:tcPr>
          <w:p w14:paraId="71333CFB" w14:textId="612AB001" w:rsidR="00B951E0" w:rsidRDefault="00B951E0" w:rsidP="00B951E0">
            <w:pPr>
              <w:jc w:val="right"/>
            </w:pPr>
            <w:r>
              <w:t>0</w:t>
            </w:r>
          </w:p>
        </w:tc>
      </w:tr>
    </w:tbl>
    <w:p w14:paraId="0B967D35" w14:textId="77777777" w:rsidR="009B3BDA" w:rsidRDefault="009B3BDA" w:rsidP="00B759D6">
      <w:pPr>
        <w:pStyle w:val="EndNoteBibliography"/>
        <w:outlineLvl w:val="0"/>
        <w:rPr>
          <w:b/>
          <w:sz w:val="28"/>
        </w:rPr>
      </w:pPr>
    </w:p>
    <w:p w14:paraId="325911E5" w14:textId="77777777" w:rsidR="001C6E85" w:rsidRDefault="001C6E85" w:rsidP="001C6E85">
      <w:pPr>
        <w:ind w:left="360"/>
        <w:outlineLvl w:val="0"/>
        <w:rPr>
          <w:b/>
        </w:rPr>
      </w:pPr>
      <w:r>
        <w:rPr>
          <w:b/>
        </w:rPr>
        <w:t>Code</w:t>
      </w:r>
      <w:r w:rsidRPr="00BE0660">
        <w:rPr>
          <w:b/>
        </w:rPr>
        <w:t>:</w:t>
      </w:r>
    </w:p>
    <w:p w14:paraId="1E10447A" w14:textId="77777777" w:rsidR="001C6E85" w:rsidRDefault="001C6E85" w:rsidP="001C6E85">
      <w:pPr>
        <w:ind w:left="360"/>
        <w:rPr>
          <w:b/>
        </w:rPr>
      </w:pPr>
    </w:p>
    <w:p w14:paraId="711FBE54" w14:textId="6B273C38" w:rsidR="001C6E85" w:rsidRDefault="001C6E85" w:rsidP="001C6E85">
      <w:pPr>
        <w:ind w:left="720"/>
        <w:outlineLvl w:val="0"/>
        <w:rPr>
          <w:i/>
        </w:rPr>
      </w:pPr>
      <w:r>
        <w:rPr>
          <w:i/>
        </w:rPr>
        <w:t xml:space="preserve">Bash </w:t>
      </w:r>
      <w:r w:rsidRPr="008607F5">
        <w:rPr>
          <w:i/>
        </w:rPr>
        <w:t>Command</w:t>
      </w:r>
    </w:p>
    <w:p w14:paraId="5B3E1AF7" w14:textId="789D61D9" w:rsidR="001C6E85" w:rsidRDefault="001C6E85" w:rsidP="001C6E85">
      <w:pPr>
        <w:ind w:left="720"/>
        <w:outlineLvl w:val="0"/>
        <w:rPr>
          <w:i/>
        </w:rPr>
      </w:pPr>
    </w:p>
    <w:p w14:paraId="0021BDFC" w14:textId="77777777" w:rsidR="001C6E85" w:rsidRDefault="001C6E85" w:rsidP="001C6E85">
      <w:pPr>
        <w:ind w:left="720"/>
      </w:pPr>
      <w:r>
        <w:t>This script is too long to reasonably represent in this document. Please view it in the freely-accessible online repository.</w:t>
      </w:r>
    </w:p>
    <w:p w14:paraId="48BFC628" w14:textId="77777777" w:rsidR="001C6E85" w:rsidRPr="001C6E85" w:rsidRDefault="001C6E85" w:rsidP="001C6E85">
      <w:pPr>
        <w:ind w:left="720"/>
        <w:outlineLvl w:val="0"/>
      </w:pPr>
    </w:p>
    <w:p w14:paraId="69D59DB1" w14:textId="77777777" w:rsidR="001C6E85" w:rsidRPr="00402B03" w:rsidRDefault="001C6E85" w:rsidP="001C6E85">
      <w:pPr>
        <w:ind w:left="720"/>
        <w:rPr>
          <w:b/>
        </w:rPr>
      </w:pPr>
    </w:p>
    <w:p w14:paraId="1237F705" w14:textId="77777777" w:rsidR="009B3BDA" w:rsidRDefault="009B3BDA" w:rsidP="00B759D6">
      <w:pPr>
        <w:pStyle w:val="EndNoteBibliography"/>
        <w:outlineLvl w:val="0"/>
        <w:rPr>
          <w:b/>
          <w:sz w:val="28"/>
        </w:rPr>
        <w:sectPr w:rsidR="009B3BDA" w:rsidSect="00402B03">
          <w:pgSz w:w="12240" w:h="15840"/>
          <w:pgMar w:top="720" w:right="720" w:bottom="720" w:left="720" w:header="720" w:footer="720" w:gutter="0"/>
          <w:cols w:space="720"/>
          <w:docGrid w:linePitch="360"/>
        </w:sectPr>
      </w:pPr>
    </w:p>
    <w:p w14:paraId="777D3B98" w14:textId="5DEE65CA" w:rsidR="009B3BDA" w:rsidRDefault="009B3BDA" w:rsidP="00B759D6">
      <w:pPr>
        <w:pStyle w:val="EndNoteBibliography"/>
        <w:outlineLvl w:val="0"/>
        <w:rPr>
          <w:b/>
          <w:sz w:val="28"/>
        </w:rPr>
      </w:pPr>
      <w:r>
        <w:rPr>
          <w:b/>
          <w:sz w:val="28"/>
        </w:rPr>
        <w:lastRenderedPageBreak/>
        <w:t xml:space="preserve">Step 26. </w:t>
      </w:r>
      <w:r w:rsidR="00E05564">
        <w:rPr>
          <w:b/>
          <w:sz w:val="28"/>
        </w:rPr>
        <w:t>Create Distance Tree</w:t>
      </w:r>
    </w:p>
    <w:p w14:paraId="181528AF" w14:textId="77777777" w:rsidR="00E05564" w:rsidRDefault="00E05564" w:rsidP="00B759D6">
      <w:pPr>
        <w:pStyle w:val="EndNoteBibliography"/>
        <w:outlineLvl w:val="0"/>
        <w:rPr>
          <w:b/>
          <w:sz w:val="28"/>
        </w:rPr>
      </w:pPr>
    </w:p>
    <w:p w14:paraId="5C53ECF0" w14:textId="447A8A1F" w:rsidR="00E05564" w:rsidRDefault="00E05564" w:rsidP="00E05564">
      <w:pPr>
        <w:ind w:left="360"/>
      </w:pPr>
      <w:r w:rsidRPr="00BE0660">
        <w:rPr>
          <w:b/>
        </w:rPr>
        <w:t>Input:</w:t>
      </w:r>
      <w:r>
        <w:t xml:space="preserve"> </w:t>
      </w:r>
      <w:r w:rsidR="00670437">
        <w:t xml:space="preserve">The input is the distance matrix from the previous step. We assume it is called </w:t>
      </w:r>
      <w:r w:rsidR="00670437" w:rsidRPr="00670437">
        <w:rPr>
          <w:rStyle w:val="Code"/>
        </w:rPr>
        <w:t>dist_matrix.csv</w:t>
      </w:r>
      <w:r w:rsidR="00670437">
        <w:t xml:space="preserve"> in the </w:t>
      </w:r>
      <w:r w:rsidR="00670437" w:rsidRPr="00670437">
        <w:rPr>
          <w:rStyle w:val="Code"/>
        </w:rPr>
        <w:t>tree</w:t>
      </w:r>
      <w:r w:rsidR="00670437">
        <w:t xml:space="preserve"> directory.</w:t>
      </w:r>
    </w:p>
    <w:p w14:paraId="1AB5AC0D" w14:textId="77777777" w:rsidR="00E05564" w:rsidRDefault="00E05564" w:rsidP="00E05564"/>
    <w:p w14:paraId="58A9E39D" w14:textId="55EB4DF5" w:rsidR="009B3BDA" w:rsidRPr="00BF3961" w:rsidRDefault="00E05564" w:rsidP="00BF3961">
      <w:pPr>
        <w:ind w:left="360"/>
      </w:pPr>
      <w:r w:rsidRPr="00BE0660">
        <w:rPr>
          <w:b/>
        </w:rPr>
        <w:t>Output:</w:t>
      </w:r>
      <w:r>
        <w:t xml:space="preserve"> One text file </w:t>
      </w:r>
      <w:r w:rsidR="00670437">
        <w:t xml:space="preserve">called </w:t>
      </w:r>
      <w:r w:rsidR="00670437" w:rsidRPr="00670437">
        <w:rPr>
          <w:rStyle w:val="Code"/>
        </w:rPr>
        <w:t>dist_</w:t>
      </w:r>
      <w:proofErr w:type="gramStart"/>
      <w:r w:rsidR="00670437" w:rsidRPr="00670437">
        <w:rPr>
          <w:rStyle w:val="Code"/>
        </w:rPr>
        <w:t>tree.newick</w:t>
      </w:r>
      <w:proofErr w:type="gramEnd"/>
      <w:r w:rsidR="00670437">
        <w:t xml:space="preserve"> in the </w:t>
      </w:r>
      <w:r w:rsidR="00670437" w:rsidRPr="00670437">
        <w:rPr>
          <w:rStyle w:val="Code"/>
        </w:rPr>
        <w:t>tree</w:t>
      </w:r>
      <w:r w:rsidR="00670437">
        <w:t xml:space="preserve"> directory.</w:t>
      </w:r>
      <w:r w:rsidR="00FB308D">
        <w:t xml:space="preserve"> It is in the Newick tree format.</w:t>
      </w:r>
    </w:p>
    <w:p w14:paraId="2F30E135" w14:textId="77777777" w:rsidR="009B3BDA" w:rsidRDefault="009B3BDA" w:rsidP="00B759D6">
      <w:pPr>
        <w:pStyle w:val="EndNoteBibliography"/>
        <w:outlineLvl w:val="0"/>
        <w:rPr>
          <w:b/>
          <w:sz w:val="28"/>
        </w:rPr>
      </w:pPr>
    </w:p>
    <w:p w14:paraId="000E3A24" w14:textId="77777777" w:rsidR="00BF3961" w:rsidRDefault="00BF3961" w:rsidP="00BF3961">
      <w:pPr>
        <w:ind w:left="360"/>
        <w:outlineLvl w:val="0"/>
        <w:rPr>
          <w:b/>
        </w:rPr>
      </w:pPr>
      <w:r>
        <w:rPr>
          <w:b/>
        </w:rPr>
        <w:t>Code</w:t>
      </w:r>
      <w:r w:rsidRPr="00BE0660">
        <w:rPr>
          <w:b/>
        </w:rPr>
        <w:t>:</w:t>
      </w:r>
    </w:p>
    <w:p w14:paraId="3CD92037" w14:textId="77777777" w:rsidR="00BF3961" w:rsidRDefault="00BF3961" w:rsidP="00BF3961">
      <w:pPr>
        <w:ind w:left="360"/>
        <w:rPr>
          <w:b/>
        </w:rPr>
      </w:pPr>
    </w:p>
    <w:p w14:paraId="70B5AD1A" w14:textId="77777777" w:rsidR="00BF3961" w:rsidRDefault="00BF3961" w:rsidP="00BF3961">
      <w:pPr>
        <w:ind w:left="720"/>
        <w:outlineLvl w:val="0"/>
        <w:rPr>
          <w:i/>
        </w:rPr>
      </w:pPr>
      <w:r>
        <w:rPr>
          <w:i/>
        </w:rPr>
        <w:t xml:space="preserve">Bash </w:t>
      </w:r>
      <w:r w:rsidRPr="008607F5">
        <w:rPr>
          <w:i/>
        </w:rPr>
        <w:t>Command</w:t>
      </w:r>
    </w:p>
    <w:p w14:paraId="04BEC518" w14:textId="77777777" w:rsidR="00BF3961" w:rsidRPr="00402B03" w:rsidRDefault="00BF3961" w:rsidP="00BF3961">
      <w:pPr>
        <w:ind w:left="720"/>
        <w:rPr>
          <w:b/>
        </w:rPr>
      </w:pPr>
    </w:p>
    <w:p w14:paraId="4D88076A" w14:textId="77777777" w:rsidR="009154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makeNewick.py \</w:t>
      </w:r>
    </w:p>
    <w:p w14:paraId="76914DA3" w14:textId="0B3D596F" w:rsidR="00915461" w:rsidRPr="00915461" w:rsidRDefault="00EC502F"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sidR="00DB6CF4">
        <w:rPr>
          <w:rStyle w:val="Code"/>
          <w:szCs w:val="20"/>
        </w:rPr>
        <w:tab/>
      </w:r>
      <w:r w:rsidR="00915461" w:rsidRPr="00915461">
        <w:rPr>
          <w:rStyle w:val="Code"/>
          <w:szCs w:val="20"/>
        </w:rPr>
        <w:t>-i "</w:t>
      </w:r>
      <w:r w:rsidR="001A7249">
        <w:rPr>
          <w:rStyle w:val="Code"/>
          <w:szCs w:val="20"/>
        </w:rPr>
        <w:t>tree</w:t>
      </w:r>
      <w:r w:rsidR="00915461" w:rsidRPr="00915461">
        <w:rPr>
          <w:rStyle w:val="Code"/>
          <w:szCs w:val="20"/>
        </w:rPr>
        <w:t>/dist_matrix.csv" \</w:t>
      </w:r>
    </w:p>
    <w:p w14:paraId="15752787" w14:textId="4B9CB3F1" w:rsidR="00BF3961" w:rsidRPr="00915461" w:rsidRDefault="00915461" w:rsidP="00915461">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sidRPr="00915461">
        <w:rPr>
          <w:rStyle w:val="Code"/>
          <w:szCs w:val="20"/>
        </w:rPr>
        <w:tab/>
      </w:r>
      <w:r w:rsidR="00DB6CF4">
        <w:rPr>
          <w:rStyle w:val="Code"/>
          <w:szCs w:val="20"/>
        </w:rPr>
        <w:tab/>
      </w:r>
      <w:r w:rsidRPr="00915461">
        <w:rPr>
          <w:rStyle w:val="Code"/>
          <w:szCs w:val="20"/>
        </w:rPr>
        <w:t>-o "</w:t>
      </w:r>
      <w:r w:rsidR="001A7249">
        <w:rPr>
          <w:rStyle w:val="Code"/>
          <w:szCs w:val="20"/>
        </w:rPr>
        <w:t>tree</w:t>
      </w:r>
      <w:r w:rsidRPr="00915461">
        <w:rPr>
          <w:rStyle w:val="Code"/>
          <w:szCs w:val="20"/>
        </w:rPr>
        <w:t>/dist_tree.newick"</w:t>
      </w:r>
    </w:p>
    <w:p w14:paraId="362C391D" w14:textId="77777777" w:rsidR="00915461" w:rsidRDefault="00915461" w:rsidP="00BF3961">
      <w:pPr>
        <w:ind w:left="720"/>
        <w:outlineLvl w:val="0"/>
        <w:rPr>
          <w:i/>
        </w:rPr>
      </w:pPr>
    </w:p>
    <w:p w14:paraId="4A7A2954" w14:textId="571405B8" w:rsidR="00BF3961" w:rsidRDefault="00BF3961" w:rsidP="00BF3961">
      <w:pPr>
        <w:ind w:left="720"/>
        <w:outlineLvl w:val="0"/>
        <w:rPr>
          <w:i/>
        </w:rPr>
      </w:pPr>
      <w:r>
        <w:rPr>
          <w:i/>
        </w:rPr>
        <w:t>Python Version</w:t>
      </w:r>
    </w:p>
    <w:p w14:paraId="4B9059B3" w14:textId="77777777" w:rsidR="00BF3961" w:rsidRPr="00655AEC" w:rsidRDefault="00BF3961" w:rsidP="00BF3961">
      <w:pPr>
        <w:ind w:left="720"/>
      </w:pPr>
    </w:p>
    <w:p w14:paraId="7BCE0E3A" w14:textId="40FFEED7" w:rsidR="00BF3961" w:rsidRDefault="00BF3961" w:rsidP="00BF3961">
      <w:pPr>
        <w:ind w:left="720"/>
        <w:outlineLvl w:val="0"/>
      </w:pPr>
      <w:r>
        <w:t>Python 3.6.4 (https://www.python.org).</w:t>
      </w:r>
    </w:p>
    <w:p w14:paraId="2B04BDFC" w14:textId="77777777" w:rsidR="00BF3961" w:rsidRDefault="00BF3961" w:rsidP="00BF3961">
      <w:pPr>
        <w:ind w:left="720"/>
      </w:pPr>
    </w:p>
    <w:p w14:paraId="6FF92A36" w14:textId="08D1551E" w:rsidR="00BF3961" w:rsidRDefault="00BF3961" w:rsidP="00BF3961">
      <w:pPr>
        <w:ind w:left="720"/>
        <w:outlineLvl w:val="0"/>
        <w:rPr>
          <w:i/>
        </w:rPr>
      </w:pPr>
      <w:r>
        <w:rPr>
          <w:i/>
        </w:rPr>
        <w:t>Python Script (</w:t>
      </w:r>
      <w:r w:rsidR="00FB308D">
        <w:rPr>
          <w:i/>
        </w:rPr>
        <w:t>makeNewick</w:t>
      </w:r>
      <w:r w:rsidRPr="006F6B5D">
        <w:rPr>
          <w:i/>
        </w:rPr>
        <w:t>.py</w:t>
      </w:r>
      <w:r>
        <w:rPr>
          <w:i/>
        </w:rPr>
        <w:t>)</w:t>
      </w:r>
    </w:p>
    <w:p w14:paraId="44D54643" w14:textId="77777777" w:rsidR="00BF3961" w:rsidRDefault="00BF3961" w:rsidP="00BF3961">
      <w:pPr>
        <w:ind w:left="720"/>
        <w:outlineLvl w:val="0"/>
        <w:rPr>
          <w:i/>
        </w:rPr>
      </w:pPr>
    </w:p>
    <w:p w14:paraId="5E27445F" w14:textId="214E4251" w:rsidR="009B3BDA" w:rsidRDefault="00FB308D" w:rsidP="00FB308D">
      <w:pPr>
        <w:ind w:left="720"/>
      </w:pPr>
      <w:r>
        <w:t xml:space="preserve">This script is not part of this package. It must be downloaded and installed separately. The only substantive requirement is Python 3.5+. makeNewick.py comes from a software package called CAM - </w:t>
      </w:r>
      <w:r w:rsidRPr="00FB308D">
        <w:rPr>
          <w:b/>
          <w:u w:val="single"/>
        </w:rPr>
        <w:t>C</w:t>
      </w:r>
      <w:r w:rsidRPr="00FB308D">
        <w:t xml:space="preserve">odon </w:t>
      </w:r>
      <w:r w:rsidRPr="00FB308D">
        <w:rPr>
          <w:b/>
          <w:u w:val="single"/>
        </w:rPr>
        <w:t>A</w:t>
      </w:r>
      <w:r w:rsidRPr="00FB308D">
        <w:t xml:space="preserve">version </w:t>
      </w:r>
      <w:r w:rsidRPr="00FB308D">
        <w:rPr>
          <w:b/>
          <w:u w:val="single"/>
        </w:rPr>
        <w:t>M</w:t>
      </w:r>
      <w:r w:rsidRPr="00FB308D">
        <w:t>otifs for Alignment-free Phylogenies</w:t>
      </w:r>
      <w:r>
        <w:t xml:space="preserve"> </w:t>
      </w:r>
      <w:r w:rsidR="004D286F">
        <w:fldChar w:fldCharType="begin"/>
      </w:r>
      <w:r w:rsidR="003B467F">
        <w:instrText xml:space="preserve"> ADDIN EN.CITE &lt;EndNote&gt;&lt;Cite&gt;&lt;Author&gt;Miller&lt;/Author&gt;&lt;Year&gt;2019&lt;/Year&gt;&lt;RecNum&gt;790&lt;/RecNum&gt;&lt;DisplayText&gt;(Miller et al. 2019)&lt;/DisplayText&gt;&lt;record&gt;&lt;rec-number&gt;790&lt;/rec-number&gt;&lt;foreign-keys&gt;&lt;key app="EN" db-id="a5s9vexskszee8ezeaava5dce2dtzxfaexzt" timestamp="1553635374"&gt;790&lt;/key&gt;&lt;/foreign-keys&gt;&lt;ref-type name="Journal Article"&gt;17&lt;/ref-type&gt;&lt;contributors&gt;&lt;authors&gt;&lt;author&gt;Miller, Justin B.&lt;/author&gt;&lt;author&gt;McKinnon, Lauren M.&lt;/author&gt;&lt;author&gt;Whiting, Michael F.&lt;/author&gt;&lt;author&gt;Ridge, Perry G.&lt;/author&gt;&lt;/authors&gt;&lt;/contributors&gt;&lt;titles&gt;&lt;title&gt;CAM: An alignment-free method to recover phylogenies using codon aversion motifs&lt;/title&gt;&lt;secondary-title&gt;In Press&lt;/secondary-title&gt;&lt;/titles&gt;&lt;periodical&gt;&lt;full-title&gt;In Press&lt;/full-title&gt;&lt;/periodical&gt;&lt;dates&gt;&lt;year&gt;2019&lt;/year&gt;&lt;/dates&gt;&lt;urls&gt;&lt;/urls&gt;&lt;/record&gt;&lt;/Cite&gt;&lt;/EndNote&gt;</w:instrText>
      </w:r>
      <w:r w:rsidR="004D286F">
        <w:fldChar w:fldCharType="separate"/>
      </w:r>
      <w:r w:rsidR="003B467F">
        <w:rPr>
          <w:noProof/>
        </w:rPr>
        <w:t>(Miller et al. 2019)</w:t>
      </w:r>
      <w:r w:rsidR="004D286F">
        <w:fldChar w:fldCharType="end"/>
      </w:r>
      <w:r w:rsidR="004D286F">
        <w:t xml:space="preserve">. CAM is freely-available on GitHub at </w:t>
      </w:r>
      <w:r w:rsidR="004D286F" w:rsidRPr="004D286F">
        <w:t>https://github.com/ridgelab/cam</w:t>
      </w:r>
      <w:r w:rsidR="004D286F">
        <w:t>.</w:t>
      </w:r>
    </w:p>
    <w:p w14:paraId="20012793" w14:textId="77777777" w:rsidR="00154ADF" w:rsidRDefault="00154ADF" w:rsidP="00FB308D">
      <w:pPr>
        <w:ind w:left="720"/>
      </w:pPr>
    </w:p>
    <w:p w14:paraId="3608CD26" w14:textId="77777777" w:rsidR="00154ADF" w:rsidRDefault="00154ADF" w:rsidP="00FB308D">
      <w:pPr>
        <w:ind w:left="720"/>
      </w:pPr>
    </w:p>
    <w:p w14:paraId="0888E60D" w14:textId="6758001A" w:rsidR="00154ADF" w:rsidRPr="00FB308D" w:rsidRDefault="00154ADF" w:rsidP="00FB308D">
      <w:pPr>
        <w:ind w:left="720"/>
        <w:sectPr w:rsidR="00154ADF" w:rsidRPr="00FB308D" w:rsidSect="00402B03">
          <w:pgSz w:w="12240" w:h="15840"/>
          <w:pgMar w:top="720" w:right="720" w:bottom="720" w:left="720" w:header="720" w:footer="720" w:gutter="0"/>
          <w:cols w:space="720"/>
          <w:docGrid w:linePitch="360"/>
        </w:sectPr>
      </w:pPr>
    </w:p>
    <w:p w14:paraId="2F140532" w14:textId="140D457D" w:rsidR="00FE1D17" w:rsidRDefault="00FE1D17" w:rsidP="00B759D6">
      <w:pPr>
        <w:pStyle w:val="EndNoteBibliography"/>
        <w:outlineLvl w:val="0"/>
        <w:rPr>
          <w:b/>
          <w:sz w:val="28"/>
        </w:rPr>
      </w:pPr>
      <w:r>
        <w:rPr>
          <w:b/>
          <w:sz w:val="28"/>
        </w:rPr>
        <w:lastRenderedPageBreak/>
        <w:t xml:space="preserve">Step 27. </w:t>
      </w:r>
      <w:r w:rsidR="00E05564" w:rsidRPr="00E05564">
        <w:rPr>
          <w:b/>
          <w:sz w:val="28"/>
        </w:rPr>
        <w:t>Add Leaf Labels to Tree</w:t>
      </w:r>
    </w:p>
    <w:p w14:paraId="201C1F9B" w14:textId="77777777" w:rsidR="00AE562B" w:rsidRDefault="00AE562B" w:rsidP="00AE562B">
      <w:pPr>
        <w:pStyle w:val="EndNoteBibliography"/>
        <w:outlineLvl w:val="0"/>
        <w:rPr>
          <w:b/>
          <w:sz w:val="28"/>
        </w:rPr>
      </w:pPr>
    </w:p>
    <w:p w14:paraId="71F534AE" w14:textId="54F210F4" w:rsidR="00AE562B" w:rsidRDefault="00AE562B" w:rsidP="00AE562B">
      <w:pPr>
        <w:ind w:left="360"/>
      </w:pPr>
      <w:r w:rsidRPr="00BE0660">
        <w:rPr>
          <w:b/>
        </w:rPr>
        <w:t>Input:</w:t>
      </w:r>
      <w:r>
        <w:t xml:space="preserve"> The input is the distance tree in Newick format from the previous step. We assume it is called </w:t>
      </w:r>
      <w:r w:rsidRPr="00670437">
        <w:rPr>
          <w:rStyle w:val="Code"/>
        </w:rPr>
        <w:t>dist_</w:t>
      </w:r>
      <w:proofErr w:type="gramStart"/>
      <w:r>
        <w:rPr>
          <w:rStyle w:val="Code"/>
        </w:rPr>
        <w:t>tree</w:t>
      </w:r>
      <w:r w:rsidRPr="00670437">
        <w:rPr>
          <w:rStyle w:val="Code"/>
        </w:rPr>
        <w:t>.</w:t>
      </w:r>
      <w:r>
        <w:rPr>
          <w:rStyle w:val="Code"/>
        </w:rPr>
        <w:t>newick</w:t>
      </w:r>
      <w:proofErr w:type="gramEnd"/>
      <w:r>
        <w:t xml:space="preserve"> in the </w:t>
      </w:r>
      <w:r w:rsidRPr="00670437">
        <w:rPr>
          <w:rStyle w:val="Code"/>
        </w:rPr>
        <w:t>tree</w:t>
      </w:r>
      <w:r>
        <w:t xml:space="preserve"> directory.</w:t>
      </w:r>
      <w:r w:rsidR="0003480F">
        <w:t xml:space="preserve"> It also requires the location of source information (e.g., the country of origin of the plasmid) file and the name of the output file.</w:t>
      </w:r>
    </w:p>
    <w:p w14:paraId="66F2D9F7" w14:textId="77777777" w:rsidR="00AE562B" w:rsidRDefault="00AE562B" w:rsidP="00AE562B"/>
    <w:p w14:paraId="0DA0C228" w14:textId="039934E1" w:rsidR="00AE562B" w:rsidRPr="00BF3961" w:rsidRDefault="00AE562B" w:rsidP="00AE562B">
      <w:pPr>
        <w:ind w:left="360"/>
      </w:pPr>
      <w:r w:rsidRPr="00BE0660">
        <w:rPr>
          <w:b/>
        </w:rPr>
        <w:t>Output:</w:t>
      </w:r>
      <w:r>
        <w:t xml:space="preserve"> </w:t>
      </w:r>
      <w:r w:rsidR="00385F1F">
        <w:t xml:space="preserve">This step appends additional information to the accession numbers that are the leaf labels in the tree. It creates a new tree, also in Newick format. </w:t>
      </w:r>
      <w:r w:rsidR="0003480F">
        <w:t xml:space="preserve">We assume the output </w:t>
      </w:r>
      <w:r w:rsidR="00385F1F">
        <w:t xml:space="preserve">tree is in the </w:t>
      </w:r>
      <w:r w:rsidR="00385F1F" w:rsidRPr="00385F1F">
        <w:rPr>
          <w:rStyle w:val="Code"/>
        </w:rPr>
        <w:t>tree</w:t>
      </w:r>
      <w:r w:rsidR="00385F1F">
        <w:t xml:space="preserve"> directory and is called </w:t>
      </w:r>
      <w:r w:rsidR="00385F1F" w:rsidRPr="00385F1F">
        <w:rPr>
          <w:rStyle w:val="Code"/>
        </w:rPr>
        <w:t>dist_tree_</w:t>
      </w:r>
      <w:proofErr w:type="gramStart"/>
      <w:r w:rsidR="00385F1F" w:rsidRPr="00385F1F">
        <w:rPr>
          <w:rStyle w:val="Code"/>
        </w:rPr>
        <w:t>labels.newick</w:t>
      </w:r>
      <w:proofErr w:type="gramEnd"/>
      <w:r w:rsidR="00385F1F">
        <w:t>.</w:t>
      </w:r>
    </w:p>
    <w:p w14:paraId="6B4541CF" w14:textId="77777777" w:rsidR="00AE562B" w:rsidRDefault="00AE562B" w:rsidP="00AE562B">
      <w:pPr>
        <w:pStyle w:val="EndNoteBibliography"/>
        <w:outlineLvl w:val="0"/>
        <w:rPr>
          <w:b/>
          <w:sz w:val="28"/>
        </w:rPr>
      </w:pPr>
    </w:p>
    <w:p w14:paraId="5AFA94C3" w14:textId="77777777" w:rsidR="00AE562B" w:rsidRDefault="00AE562B" w:rsidP="00AE562B">
      <w:pPr>
        <w:ind w:left="360"/>
        <w:outlineLvl w:val="0"/>
        <w:rPr>
          <w:b/>
        </w:rPr>
      </w:pPr>
      <w:r>
        <w:rPr>
          <w:b/>
        </w:rPr>
        <w:t>Code</w:t>
      </w:r>
      <w:r w:rsidRPr="00BE0660">
        <w:rPr>
          <w:b/>
        </w:rPr>
        <w:t>:</w:t>
      </w:r>
    </w:p>
    <w:p w14:paraId="5A29F2B3" w14:textId="77777777" w:rsidR="00AE562B" w:rsidRDefault="00AE562B" w:rsidP="00AE562B">
      <w:pPr>
        <w:ind w:left="360"/>
        <w:rPr>
          <w:b/>
        </w:rPr>
      </w:pPr>
    </w:p>
    <w:p w14:paraId="1650B285" w14:textId="77777777" w:rsidR="00AE562B" w:rsidRDefault="00AE562B" w:rsidP="00AE562B">
      <w:pPr>
        <w:ind w:left="720"/>
        <w:outlineLvl w:val="0"/>
        <w:rPr>
          <w:i/>
        </w:rPr>
      </w:pPr>
      <w:r>
        <w:rPr>
          <w:i/>
        </w:rPr>
        <w:t xml:space="preserve">Bash </w:t>
      </w:r>
      <w:r w:rsidRPr="008607F5">
        <w:rPr>
          <w:i/>
        </w:rPr>
        <w:t>Command</w:t>
      </w:r>
    </w:p>
    <w:p w14:paraId="30DD449A" w14:textId="77777777" w:rsidR="00AE562B" w:rsidRPr="00402B03" w:rsidRDefault="00AE562B" w:rsidP="00AE562B">
      <w:pPr>
        <w:ind w:left="720"/>
        <w:rPr>
          <w:b/>
        </w:rPr>
      </w:pPr>
    </w:p>
    <w:p w14:paraId="3D9738C2" w14:textId="79C37B58" w:rsidR="00AE562B"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python3 modifyLeafLabels.py</w:t>
      </w:r>
      <w:r w:rsidR="00AE562B" w:rsidRPr="00915461">
        <w:rPr>
          <w:rStyle w:val="Code"/>
          <w:szCs w:val="20"/>
        </w:rPr>
        <w:t xml:space="preserve"> \</w:t>
      </w:r>
    </w:p>
    <w:p w14:paraId="5B5FC5FE" w14:textId="4C9B3620" w:rsidR="0003480F"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sidRPr="0003480F">
        <w:rPr>
          <w:rStyle w:val="Code"/>
          <w:szCs w:val="20"/>
        </w:rPr>
        <w:t>plasmid_sourceInfo/sourceInfo.tsv</w:t>
      </w:r>
      <w:r w:rsidRPr="00915461">
        <w:rPr>
          <w:rStyle w:val="Code"/>
          <w:szCs w:val="20"/>
        </w:rPr>
        <w:t>"</w:t>
      </w:r>
      <w:r>
        <w:rPr>
          <w:rStyle w:val="Code"/>
          <w:szCs w:val="20"/>
        </w:rPr>
        <w:t xml:space="preserve"> \</w:t>
      </w:r>
    </w:p>
    <w:p w14:paraId="7E63DB5A" w14:textId="39472782" w:rsidR="0003480F" w:rsidRPr="00915461" w:rsidRDefault="0003480F" w:rsidP="0003480F">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Pr="00915461">
        <w:rPr>
          <w:rStyle w:val="Code"/>
          <w:szCs w:val="20"/>
        </w:rPr>
        <w:t>"</w:t>
      </w:r>
      <w:r>
        <w:rPr>
          <w:rStyle w:val="Code"/>
          <w:szCs w:val="20"/>
        </w:rPr>
        <w:t>tree</w:t>
      </w:r>
      <w:r w:rsidRPr="00915461">
        <w:rPr>
          <w:rStyle w:val="Code"/>
          <w:szCs w:val="20"/>
        </w:rPr>
        <w:t>/dist_tree.newick"</w:t>
      </w:r>
      <w:r>
        <w:rPr>
          <w:rStyle w:val="Code"/>
          <w:szCs w:val="20"/>
        </w:rPr>
        <w:t xml:space="preserve"> \</w:t>
      </w:r>
    </w:p>
    <w:p w14:paraId="6D693B19" w14:textId="6AC95420" w:rsidR="00AE562B" w:rsidRPr="00915461" w:rsidRDefault="0003480F" w:rsidP="00AE562B">
      <w:pPr>
        <w:keepNext/>
        <w:keepLines/>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Code"/>
          <w:szCs w:val="20"/>
        </w:rPr>
      </w:pPr>
      <w:r>
        <w:rPr>
          <w:rStyle w:val="Code"/>
          <w:szCs w:val="20"/>
        </w:rPr>
        <w:tab/>
      </w:r>
      <w:r>
        <w:rPr>
          <w:rStyle w:val="Code"/>
          <w:szCs w:val="20"/>
        </w:rPr>
        <w:tab/>
      </w:r>
      <w:r w:rsidR="00AE562B" w:rsidRPr="00915461">
        <w:rPr>
          <w:rStyle w:val="Code"/>
          <w:szCs w:val="20"/>
        </w:rPr>
        <w:t>"</w:t>
      </w:r>
      <w:r w:rsidR="00AE562B">
        <w:rPr>
          <w:rStyle w:val="Code"/>
          <w:szCs w:val="20"/>
        </w:rPr>
        <w:t>tree</w:t>
      </w:r>
      <w:r w:rsidR="00AE562B" w:rsidRPr="00915461">
        <w:rPr>
          <w:rStyle w:val="Code"/>
          <w:szCs w:val="20"/>
        </w:rPr>
        <w:t>/dist_tree</w:t>
      </w:r>
      <w:r>
        <w:rPr>
          <w:rStyle w:val="Code"/>
          <w:szCs w:val="20"/>
        </w:rPr>
        <w:t>_label</w:t>
      </w:r>
      <w:r w:rsidR="00AE562B" w:rsidRPr="00915461">
        <w:rPr>
          <w:rStyle w:val="Code"/>
          <w:szCs w:val="20"/>
        </w:rPr>
        <w:t>.newick"</w:t>
      </w:r>
    </w:p>
    <w:p w14:paraId="790D1900" w14:textId="77777777" w:rsidR="00AE562B" w:rsidRDefault="00AE562B" w:rsidP="00AE562B">
      <w:pPr>
        <w:ind w:left="720"/>
        <w:outlineLvl w:val="0"/>
        <w:rPr>
          <w:i/>
        </w:rPr>
      </w:pPr>
    </w:p>
    <w:p w14:paraId="06851D00" w14:textId="77777777" w:rsidR="00AE562B" w:rsidRDefault="00AE562B" w:rsidP="00AE562B">
      <w:pPr>
        <w:ind w:left="720"/>
        <w:outlineLvl w:val="0"/>
        <w:rPr>
          <w:i/>
        </w:rPr>
      </w:pPr>
      <w:r>
        <w:rPr>
          <w:i/>
        </w:rPr>
        <w:t>Python Version</w:t>
      </w:r>
    </w:p>
    <w:p w14:paraId="3BB63030" w14:textId="77777777" w:rsidR="00AE562B" w:rsidRPr="00655AEC" w:rsidRDefault="00AE562B" w:rsidP="00AE562B">
      <w:pPr>
        <w:ind w:left="720"/>
      </w:pPr>
    </w:p>
    <w:p w14:paraId="57637B33" w14:textId="77777777" w:rsidR="00AE562B" w:rsidRDefault="00AE562B" w:rsidP="00AE562B">
      <w:pPr>
        <w:ind w:left="720"/>
        <w:outlineLvl w:val="0"/>
      </w:pPr>
      <w:r>
        <w:t>Python 3.6.4 (https://www.python.org).</w:t>
      </w:r>
    </w:p>
    <w:p w14:paraId="1E7A4499" w14:textId="77777777" w:rsidR="00AE562B" w:rsidRDefault="00AE562B" w:rsidP="00AE562B">
      <w:pPr>
        <w:ind w:left="720"/>
      </w:pPr>
    </w:p>
    <w:p w14:paraId="53A658BA" w14:textId="39F79D87" w:rsidR="00AE562B" w:rsidRDefault="00AE562B" w:rsidP="00AE562B">
      <w:pPr>
        <w:ind w:left="720"/>
        <w:outlineLvl w:val="0"/>
        <w:rPr>
          <w:i/>
        </w:rPr>
      </w:pPr>
      <w:r>
        <w:rPr>
          <w:i/>
        </w:rPr>
        <w:t>Python Script (</w:t>
      </w:r>
      <w:r w:rsidR="000104BA">
        <w:rPr>
          <w:i/>
        </w:rPr>
        <w:t>modifyLeafLabels.py</w:t>
      </w:r>
      <w:r>
        <w:rPr>
          <w:i/>
        </w:rPr>
        <w:t>)</w:t>
      </w:r>
    </w:p>
    <w:p w14:paraId="2FA6CBC9" w14:textId="77777777" w:rsidR="00AE562B" w:rsidRDefault="00AE562B" w:rsidP="00AE562B">
      <w:pPr>
        <w:ind w:left="720"/>
        <w:outlineLvl w:val="0"/>
        <w:rPr>
          <w:i/>
        </w:rPr>
      </w:pPr>
    </w:p>
    <w:p w14:paraId="112EA7CB" w14:textId="77777777" w:rsidR="000104BA" w:rsidRDefault="000104BA" w:rsidP="000104BA">
      <w:pPr>
        <w:ind w:left="720"/>
      </w:pPr>
      <w:r>
        <w:t>This script has at least one line that is too long to represent in this document without sacrificing readability. Please view it in the freely-accessible online repository.</w:t>
      </w:r>
    </w:p>
    <w:p w14:paraId="3279314B" w14:textId="77777777" w:rsidR="00FE1D17" w:rsidRDefault="00FE1D17" w:rsidP="00B759D6">
      <w:pPr>
        <w:pStyle w:val="EndNoteBibliography"/>
        <w:outlineLvl w:val="0"/>
        <w:rPr>
          <w:b/>
          <w:sz w:val="28"/>
        </w:rPr>
      </w:pPr>
    </w:p>
    <w:p w14:paraId="189E7B72" w14:textId="77777777" w:rsidR="00353894" w:rsidRDefault="00353894" w:rsidP="00B759D6">
      <w:pPr>
        <w:pStyle w:val="EndNoteBibliography"/>
        <w:outlineLvl w:val="0"/>
        <w:rPr>
          <w:b/>
          <w:sz w:val="28"/>
        </w:rPr>
        <w:sectPr w:rsidR="00353894" w:rsidSect="00402B03">
          <w:pgSz w:w="12240" w:h="15840"/>
          <w:pgMar w:top="720" w:right="720" w:bottom="720" w:left="720" w:header="720" w:footer="720" w:gutter="0"/>
          <w:cols w:space="720"/>
          <w:docGrid w:linePitch="360"/>
        </w:sectPr>
      </w:pPr>
    </w:p>
    <w:p w14:paraId="12F29005" w14:textId="771D6006" w:rsidR="00353894" w:rsidRDefault="00353894" w:rsidP="00353894">
      <w:pPr>
        <w:rPr>
          <w:b/>
          <w:sz w:val="32"/>
        </w:rPr>
      </w:pPr>
      <w:r>
        <w:rPr>
          <w:b/>
          <w:sz w:val="32"/>
        </w:rPr>
        <w:lastRenderedPageBreak/>
        <w:t>A comment on data availability</w:t>
      </w:r>
    </w:p>
    <w:p w14:paraId="3CF9D033" w14:textId="77777777" w:rsidR="0049332F" w:rsidRDefault="0049332F" w:rsidP="00353894">
      <w:pPr>
        <w:rPr>
          <w:b/>
          <w:sz w:val="32"/>
        </w:rPr>
      </w:pPr>
    </w:p>
    <w:p w14:paraId="1C87C025" w14:textId="24C39ECB" w:rsidR="0049332F" w:rsidRPr="0049332F" w:rsidRDefault="0049332F" w:rsidP="0049332F">
      <w:pPr>
        <w:widowControl w:val="0"/>
        <w:rPr>
          <w:rFonts w:ascii="Courier New" w:hAnsi="Courier New" w:cs="Times New Roman"/>
          <w:sz w:val="20"/>
          <w:shd w:val="solid" w:color="EEEEDF" w:fill="auto"/>
        </w:rPr>
      </w:pPr>
      <w:r w:rsidRPr="0049332F">
        <w:t>The version of the PlasmidFinder database that we downloaded is no longer available. Accordingly, we release the fasta file we downloaded for reproducibility purposes. However, we advise a fresh download for any new experiments. This file may be found in the repository at the following path:</w:t>
      </w:r>
      <w:r>
        <w:t xml:space="preserve"> </w:t>
      </w:r>
      <w:r w:rsidRPr="0049332F">
        <w:rPr>
          <w:rStyle w:val="Code"/>
        </w:rPr>
        <w:t>data/original_incompatibilit</w:t>
      </w:r>
      <w:r>
        <w:rPr>
          <w:rStyle w:val="Code"/>
        </w:rPr>
        <w:t xml:space="preserve"> </w:t>
      </w:r>
      <w:r w:rsidRPr="0049332F">
        <w:rPr>
          <w:rStyle w:val="Code"/>
        </w:rPr>
        <w:t>y_groups/incompatibility.fasta</w:t>
      </w:r>
      <w:r w:rsidRPr="0049332F">
        <w:t>. Similarly, many GenBank files have been updated since our download on 1 March 2018. We likewise release the versions we downloaded here for reproducibility purposes. However, we recommend fresh downloads of these files for new analyses. A script (labelled as “Step 0”) is released with the online code repository for such a purpose. Please note that additional plasmids could</w:t>
      </w:r>
      <w:r w:rsidR="00C11EBE">
        <w:t xml:space="preserve"> now</w:t>
      </w:r>
      <w:r w:rsidRPr="0049332F">
        <w:t xml:space="preserve"> (and should) be included if the Entrez search strategy were to be re-done. The script would not reflect such changes as it downloads the specific GenBank groupings we used </w:t>
      </w:r>
      <w:r w:rsidR="00C11EBE">
        <w:t>via</w:t>
      </w:r>
      <w:r w:rsidRPr="0049332F">
        <w:t xml:space="preserve"> accession numbers, completely ignoring the Entrez strategy. This is appropriate for reproducing our results, but it would probably not be ideal for a future study.</w:t>
      </w:r>
    </w:p>
    <w:p w14:paraId="5729BBFB" w14:textId="77777777" w:rsidR="0049332F" w:rsidRPr="0049332F" w:rsidRDefault="0049332F" w:rsidP="00353894"/>
    <w:p w14:paraId="2B25447E" w14:textId="6BAE4BCA" w:rsidR="00FE1D17" w:rsidRDefault="00FE1D17" w:rsidP="00B759D6">
      <w:pPr>
        <w:pStyle w:val="EndNoteBibliography"/>
        <w:outlineLvl w:val="0"/>
        <w:rPr>
          <w:b/>
          <w:sz w:val="28"/>
        </w:rPr>
        <w:sectPr w:rsidR="00FE1D17" w:rsidSect="00402B03">
          <w:pgSz w:w="12240" w:h="15840"/>
          <w:pgMar w:top="720" w:right="720" w:bottom="720" w:left="720" w:header="720" w:footer="720" w:gutter="0"/>
          <w:cols w:space="720"/>
          <w:docGrid w:linePitch="360"/>
        </w:sectPr>
      </w:pPr>
    </w:p>
    <w:p w14:paraId="0077B6A0" w14:textId="6E64C6A3" w:rsidR="0003771C" w:rsidRPr="0003771C" w:rsidRDefault="0003771C" w:rsidP="00B759D6">
      <w:pPr>
        <w:pStyle w:val="EndNoteBibliography"/>
        <w:outlineLvl w:val="0"/>
        <w:rPr>
          <w:b/>
          <w:sz w:val="28"/>
        </w:rPr>
      </w:pPr>
      <w:r w:rsidRPr="0003771C">
        <w:rPr>
          <w:b/>
          <w:sz w:val="28"/>
        </w:rPr>
        <w:lastRenderedPageBreak/>
        <w:t>References</w:t>
      </w:r>
      <w:bookmarkEnd w:id="117"/>
    </w:p>
    <w:p w14:paraId="0BA5BC05" w14:textId="77777777" w:rsidR="0003771C" w:rsidRDefault="0003771C" w:rsidP="0003771C">
      <w:pPr>
        <w:pStyle w:val="EndNoteBibliography"/>
      </w:pPr>
    </w:p>
    <w:p w14:paraId="0173B7BD" w14:textId="77777777" w:rsidR="00E867EE" w:rsidRPr="00E867EE" w:rsidRDefault="0003771C" w:rsidP="00E867EE">
      <w:pPr>
        <w:pStyle w:val="EndNoteBibliography"/>
        <w:spacing w:after="240"/>
        <w:ind w:left="720" w:hanging="720"/>
        <w:rPr>
          <w:noProof/>
        </w:rPr>
      </w:pPr>
      <w:r>
        <w:fldChar w:fldCharType="begin"/>
      </w:r>
      <w:r w:rsidRPr="003B467F">
        <w:instrText xml:space="preserve"> ADDIN EN.REFLIST </w:instrText>
      </w:r>
      <w:r>
        <w:fldChar w:fldCharType="separate"/>
      </w:r>
      <w:r w:rsidR="00E867EE" w:rsidRPr="00E867EE">
        <w:rPr>
          <w:noProof/>
        </w:rPr>
        <w:t xml:space="preserve">Altschul, S.F., Gish, W., Miller, W., Myers, E.W., and Lipman, D.J. 1990. Basic Local Alignment Search Tool. Journal of Molecular Biology </w:t>
      </w:r>
      <w:r w:rsidR="00E867EE" w:rsidRPr="00E867EE">
        <w:rPr>
          <w:b/>
          <w:noProof/>
        </w:rPr>
        <w:t>215</w:t>
      </w:r>
      <w:r w:rsidR="00E867EE" w:rsidRPr="00E867EE">
        <w:rPr>
          <w:noProof/>
        </w:rPr>
        <w:t>: 403-410. doi:10.1016/S0022-2836(05)80360-2.</w:t>
      </w:r>
    </w:p>
    <w:p w14:paraId="1C7C1D25" w14:textId="77777777" w:rsidR="00E867EE" w:rsidRPr="00E867EE" w:rsidRDefault="00E867EE" w:rsidP="00E867EE">
      <w:pPr>
        <w:pStyle w:val="EndNoteBibliography"/>
        <w:spacing w:after="240"/>
        <w:ind w:left="720" w:hanging="720"/>
        <w:rPr>
          <w:noProof/>
        </w:rPr>
      </w:pPr>
      <w:r w:rsidRPr="00E867EE">
        <w:rPr>
          <w:noProof/>
        </w:rPr>
        <w:t xml:space="preserve">Camacho, C., Coulouris, G., Avagyan, V., Ma, N., Papadopoulos, J., Bealer, K., and Madden, T.L. 2009. BLAST+: architecture and applications. BMC Bioinformatics </w:t>
      </w:r>
      <w:r w:rsidRPr="00E867EE">
        <w:rPr>
          <w:b/>
          <w:noProof/>
        </w:rPr>
        <w:t>10</w:t>
      </w:r>
      <w:r w:rsidRPr="00E867EE">
        <w:rPr>
          <w:noProof/>
        </w:rPr>
        <w:t>: 421. doi:Artn 421\nDoi 10.1186/1471-2105-10-421.</w:t>
      </w:r>
    </w:p>
    <w:p w14:paraId="7377A2B2" w14:textId="77777777" w:rsidR="00E867EE" w:rsidRPr="00E867EE" w:rsidRDefault="00E867EE" w:rsidP="00E867EE">
      <w:pPr>
        <w:pStyle w:val="EndNoteBibliography"/>
        <w:spacing w:after="240"/>
        <w:ind w:left="720" w:hanging="720"/>
        <w:rPr>
          <w:noProof/>
        </w:rPr>
      </w:pPr>
      <w:r w:rsidRPr="00E867EE">
        <w:rPr>
          <w:noProof/>
        </w:rPr>
        <w:t xml:space="preserve">Carattoli, A., Zankari, E., Garcia-Fernandez, A., Voldby Larsen, M., Lund, O., Villa, L., Moller Aarestrup, F., and Hasman, H. 2014. In silico detection and typing of plasmids using PlasmidFinder and plasmid multilocus sequence typing. Antimicrob Agents Chemother </w:t>
      </w:r>
      <w:r w:rsidRPr="00E867EE">
        <w:rPr>
          <w:b/>
          <w:noProof/>
        </w:rPr>
        <w:t>58</w:t>
      </w:r>
      <w:r w:rsidRPr="00E867EE">
        <w:rPr>
          <w:noProof/>
        </w:rPr>
        <w:t>(7): 3895-3903. doi:10.1128/aac.02412-14.</w:t>
      </w:r>
    </w:p>
    <w:p w14:paraId="3572167C" w14:textId="77777777" w:rsidR="00E867EE" w:rsidRPr="00E867EE" w:rsidRDefault="00E867EE" w:rsidP="00E867EE">
      <w:pPr>
        <w:pStyle w:val="EndNoteBibliography"/>
        <w:spacing w:after="240"/>
        <w:ind w:left="720" w:hanging="720"/>
        <w:rPr>
          <w:noProof/>
        </w:rPr>
      </w:pPr>
      <w:r w:rsidRPr="00E867EE">
        <w:rPr>
          <w:noProof/>
        </w:rPr>
        <w:t>Card, G., Pickett, B., Ridge, P., and Robison, R. 2019. Characterization of Carbapenem-Resistance Plasmids. In press.</w:t>
      </w:r>
    </w:p>
    <w:p w14:paraId="3A51D70D" w14:textId="77777777" w:rsidR="00E867EE" w:rsidRPr="00E867EE" w:rsidRDefault="00E867EE" w:rsidP="00E867EE">
      <w:pPr>
        <w:pStyle w:val="EndNoteBibliography"/>
        <w:ind w:left="720" w:hanging="720"/>
        <w:rPr>
          <w:noProof/>
        </w:rPr>
      </w:pPr>
      <w:r w:rsidRPr="00E867EE">
        <w:rPr>
          <w:noProof/>
        </w:rPr>
        <w:t>Miller, J.B., McKinnon, L.M., Whiting, M.F., and Ridge, P.G. 2019. CAM: An alignment-free method to recover phylogenies using codon aversion motifs. In Press.</w:t>
      </w:r>
    </w:p>
    <w:p w14:paraId="1B66DE9B" w14:textId="74D56A09" w:rsidR="0057524B" w:rsidRDefault="0003771C" w:rsidP="00B73C02">
      <w:r>
        <w:fldChar w:fldCharType="end"/>
      </w:r>
    </w:p>
    <w:p w14:paraId="0EAB3D9C" w14:textId="64551BAA" w:rsidR="0004098D" w:rsidRDefault="0004098D" w:rsidP="00B73C02"/>
    <w:sectPr w:rsidR="0004098D" w:rsidSect="00402B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4EE"/>
    <w:multiLevelType w:val="hybridMultilevel"/>
    <w:tmpl w:val="1632C57C"/>
    <w:lvl w:ilvl="0" w:tplc="D45C8510">
      <w:numFmt w:val="bullet"/>
      <w:lvlText w:val="•"/>
      <w:lvlJc w:val="left"/>
      <w:pPr>
        <w:ind w:left="1440" w:hanging="72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81064"/>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5D7AFF"/>
    <w:multiLevelType w:val="hybridMultilevel"/>
    <w:tmpl w:val="DAD82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6D0059"/>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E1CFB"/>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6E4312"/>
    <w:multiLevelType w:val="hybridMultilevel"/>
    <w:tmpl w:val="03EE37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B16A51"/>
    <w:multiLevelType w:val="hybridMultilevel"/>
    <w:tmpl w:val="F5FC8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nom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a5s9vexskszee8ezeaava5dce2dtzxfaexzt&quot;&gt;My EndNote Library&lt;record-ids&gt;&lt;item&gt;594&lt;/item&gt;&lt;item&gt;595&lt;/item&gt;&lt;item&gt;605&lt;/item&gt;&lt;item&gt;790&lt;/item&gt;&lt;item&gt;791&lt;/item&gt;&lt;/record-ids&gt;&lt;/item&gt;&lt;/Libraries&gt;"/>
  </w:docVars>
  <w:rsids>
    <w:rsidRoot w:val="00F66EFC"/>
    <w:rsid w:val="00003F48"/>
    <w:rsid w:val="000104BA"/>
    <w:rsid w:val="00014A43"/>
    <w:rsid w:val="00016368"/>
    <w:rsid w:val="00020B63"/>
    <w:rsid w:val="0002693C"/>
    <w:rsid w:val="00030440"/>
    <w:rsid w:val="0003480F"/>
    <w:rsid w:val="0003771C"/>
    <w:rsid w:val="00037D4F"/>
    <w:rsid w:val="0004098D"/>
    <w:rsid w:val="000411F3"/>
    <w:rsid w:val="00041B09"/>
    <w:rsid w:val="00043E64"/>
    <w:rsid w:val="000674C0"/>
    <w:rsid w:val="00071A5C"/>
    <w:rsid w:val="00071A9A"/>
    <w:rsid w:val="000758C2"/>
    <w:rsid w:val="00076CF6"/>
    <w:rsid w:val="00076FE5"/>
    <w:rsid w:val="00081D47"/>
    <w:rsid w:val="0009508A"/>
    <w:rsid w:val="00095CBF"/>
    <w:rsid w:val="000A0970"/>
    <w:rsid w:val="000B57EE"/>
    <w:rsid w:val="000D1082"/>
    <w:rsid w:val="000D2697"/>
    <w:rsid w:val="000D309E"/>
    <w:rsid w:val="000D5AD3"/>
    <w:rsid w:val="000D6DE3"/>
    <w:rsid w:val="000E2373"/>
    <w:rsid w:val="000E37F1"/>
    <w:rsid w:val="000F2642"/>
    <w:rsid w:val="000F3E08"/>
    <w:rsid w:val="00102ABF"/>
    <w:rsid w:val="00103EEC"/>
    <w:rsid w:val="00107F01"/>
    <w:rsid w:val="0011143D"/>
    <w:rsid w:val="00114FFA"/>
    <w:rsid w:val="0012294E"/>
    <w:rsid w:val="001243B4"/>
    <w:rsid w:val="0013124B"/>
    <w:rsid w:val="00142D64"/>
    <w:rsid w:val="001462F5"/>
    <w:rsid w:val="00147B2F"/>
    <w:rsid w:val="00154ADF"/>
    <w:rsid w:val="00155D9D"/>
    <w:rsid w:val="0016245F"/>
    <w:rsid w:val="00163A84"/>
    <w:rsid w:val="00171A5A"/>
    <w:rsid w:val="00172BDF"/>
    <w:rsid w:val="00182E24"/>
    <w:rsid w:val="00187B35"/>
    <w:rsid w:val="00193811"/>
    <w:rsid w:val="001A5A67"/>
    <w:rsid w:val="001A7249"/>
    <w:rsid w:val="001A7552"/>
    <w:rsid w:val="001A7A89"/>
    <w:rsid w:val="001B1023"/>
    <w:rsid w:val="001C6E85"/>
    <w:rsid w:val="001E459A"/>
    <w:rsid w:val="001E4791"/>
    <w:rsid w:val="001E5425"/>
    <w:rsid w:val="002148FB"/>
    <w:rsid w:val="00215719"/>
    <w:rsid w:val="002173B5"/>
    <w:rsid w:val="002214E0"/>
    <w:rsid w:val="00226ACE"/>
    <w:rsid w:val="00227593"/>
    <w:rsid w:val="00231601"/>
    <w:rsid w:val="00247EF2"/>
    <w:rsid w:val="002542E2"/>
    <w:rsid w:val="00256EA0"/>
    <w:rsid w:val="00273C83"/>
    <w:rsid w:val="002875B9"/>
    <w:rsid w:val="0029556C"/>
    <w:rsid w:val="00295ECD"/>
    <w:rsid w:val="00295F22"/>
    <w:rsid w:val="002A5344"/>
    <w:rsid w:val="002C03DD"/>
    <w:rsid w:val="002C68CE"/>
    <w:rsid w:val="002C6A50"/>
    <w:rsid w:val="002C6B55"/>
    <w:rsid w:val="002D0DFD"/>
    <w:rsid w:val="002E3724"/>
    <w:rsid w:val="002E755C"/>
    <w:rsid w:val="002F1B07"/>
    <w:rsid w:val="0030587A"/>
    <w:rsid w:val="003210CD"/>
    <w:rsid w:val="00322324"/>
    <w:rsid w:val="00322D3D"/>
    <w:rsid w:val="003419A4"/>
    <w:rsid w:val="003521E3"/>
    <w:rsid w:val="00353604"/>
    <w:rsid w:val="00353894"/>
    <w:rsid w:val="00380BB9"/>
    <w:rsid w:val="0038359A"/>
    <w:rsid w:val="00384578"/>
    <w:rsid w:val="00385F1F"/>
    <w:rsid w:val="0039304A"/>
    <w:rsid w:val="003A0A57"/>
    <w:rsid w:val="003A3A23"/>
    <w:rsid w:val="003A6962"/>
    <w:rsid w:val="003B2914"/>
    <w:rsid w:val="003B467F"/>
    <w:rsid w:val="003B49DB"/>
    <w:rsid w:val="003C1A6A"/>
    <w:rsid w:val="003C2103"/>
    <w:rsid w:val="003E01E4"/>
    <w:rsid w:val="003E2A5D"/>
    <w:rsid w:val="003E5E54"/>
    <w:rsid w:val="003F0986"/>
    <w:rsid w:val="003F4948"/>
    <w:rsid w:val="00400306"/>
    <w:rsid w:val="00402B03"/>
    <w:rsid w:val="004030FC"/>
    <w:rsid w:val="00404EF7"/>
    <w:rsid w:val="00410180"/>
    <w:rsid w:val="0041253F"/>
    <w:rsid w:val="0041344C"/>
    <w:rsid w:val="00420E12"/>
    <w:rsid w:val="00423256"/>
    <w:rsid w:val="00424268"/>
    <w:rsid w:val="0042689E"/>
    <w:rsid w:val="00430A55"/>
    <w:rsid w:val="00435609"/>
    <w:rsid w:val="00441F78"/>
    <w:rsid w:val="00445043"/>
    <w:rsid w:val="00446E94"/>
    <w:rsid w:val="004508C0"/>
    <w:rsid w:val="00451451"/>
    <w:rsid w:val="00454966"/>
    <w:rsid w:val="00456913"/>
    <w:rsid w:val="00456E12"/>
    <w:rsid w:val="00467F8B"/>
    <w:rsid w:val="004716CB"/>
    <w:rsid w:val="004777DB"/>
    <w:rsid w:val="004816B9"/>
    <w:rsid w:val="004846A4"/>
    <w:rsid w:val="00486518"/>
    <w:rsid w:val="00491DC1"/>
    <w:rsid w:val="0049332F"/>
    <w:rsid w:val="004A1F30"/>
    <w:rsid w:val="004A4DE6"/>
    <w:rsid w:val="004A7462"/>
    <w:rsid w:val="004B51D1"/>
    <w:rsid w:val="004D286F"/>
    <w:rsid w:val="004E1128"/>
    <w:rsid w:val="004E159C"/>
    <w:rsid w:val="004E6487"/>
    <w:rsid w:val="00503066"/>
    <w:rsid w:val="0050757E"/>
    <w:rsid w:val="005115D4"/>
    <w:rsid w:val="005139DD"/>
    <w:rsid w:val="005171A3"/>
    <w:rsid w:val="0053395C"/>
    <w:rsid w:val="0053729E"/>
    <w:rsid w:val="0054033D"/>
    <w:rsid w:val="00540D40"/>
    <w:rsid w:val="005419B5"/>
    <w:rsid w:val="00546E79"/>
    <w:rsid w:val="0055390C"/>
    <w:rsid w:val="0055405B"/>
    <w:rsid w:val="005609CA"/>
    <w:rsid w:val="00562F85"/>
    <w:rsid w:val="00573B3A"/>
    <w:rsid w:val="0057524B"/>
    <w:rsid w:val="005779CD"/>
    <w:rsid w:val="0059223F"/>
    <w:rsid w:val="00593FFE"/>
    <w:rsid w:val="00595D1B"/>
    <w:rsid w:val="00596FC8"/>
    <w:rsid w:val="005A5E19"/>
    <w:rsid w:val="005A6A9C"/>
    <w:rsid w:val="005B1E50"/>
    <w:rsid w:val="005C1574"/>
    <w:rsid w:val="005C5D2F"/>
    <w:rsid w:val="005D038F"/>
    <w:rsid w:val="005D1A7B"/>
    <w:rsid w:val="005E5C6B"/>
    <w:rsid w:val="005F1A3C"/>
    <w:rsid w:val="005F7C04"/>
    <w:rsid w:val="00602708"/>
    <w:rsid w:val="00603560"/>
    <w:rsid w:val="006251F5"/>
    <w:rsid w:val="006363A0"/>
    <w:rsid w:val="00637C96"/>
    <w:rsid w:val="0064093A"/>
    <w:rsid w:val="0064652F"/>
    <w:rsid w:val="00652177"/>
    <w:rsid w:val="00655AEC"/>
    <w:rsid w:val="0065664C"/>
    <w:rsid w:val="00660BC0"/>
    <w:rsid w:val="00662D5F"/>
    <w:rsid w:val="0066692F"/>
    <w:rsid w:val="00670437"/>
    <w:rsid w:val="006721EA"/>
    <w:rsid w:val="00677A68"/>
    <w:rsid w:val="0068252F"/>
    <w:rsid w:val="0068277A"/>
    <w:rsid w:val="0068504B"/>
    <w:rsid w:val="0068523E"/>
    <w:rsid w:val="00686151"/>
    <w:rsid w:val="00694730"/>
    <w:rsid w:val="00695AD2"/>
    <w:rsid w:val="006B3816"/>
    <w:rsid w:val="006C3C03"/>
    <w:rsid w:val="006D2079"/>
    <w:rsid w:val="006E3DFF"/>
    <w:rsid w:val="006E6F4A"/>
    <w:rsid w:val="006F5106"/>
    <w:rsid w:val="006F6716"/>
    <w:rsid w:val="006F6B5D"/>
    <w:rsid w:val="00703687"/>
    <w:rsid w:val="00704298"/>
    <w:rsid w:val="00706D17"/>
    <w:rsid w:val="0072572B"/>
    <w:rsid w:val="007352DB"/>
    <w:rsid w:val="00737319"/>
    <w:rsid w:val="007412D0"/>
    <w:rsid w:val="00743A52"/>
    <w:rsid w:val="00746635"/>
    <w:rsid w:val="00751448"/>
    <w:rsid w:val="00760102"/>
    <w:rsid w:val="00760149"/>
    <w:rsid w:val="00761849"/>
    <w:rsid w:val="007730E2"/>
    <w:rsid w:val="0077586C"/>
    <w:rsid w:val="007838C4"/>
    <w:rsid w:val="00796859"/>
    <w:rsid w:val="007A06B3"/>
    <w:rsid w:val="007A22FE"/>
    <w:rsid w:val="007A3E02"/>
    <w:rsid w:val="007A4C29"/>
    <w:rsid w:val="007A58A3"/>
    <w:rsid w:val="007B1AEB"/>
    <w:rsid w:val="007B6028"/>
    <w:rsid w:val="007C138C"/>
    <w:rsid w:val="007C1A8E"/>
    <w:rsid w:val="007C6058"/>
    <w:rsid w:val="007C65D2"/>
    <w:rsid w:val="007D2E9C"/>
    <w:rsid w:val="007D3EFD"/>
    <w:rsid w:val="007D4CD9"/>
    <w:rsid w:val="007E1600"/>
    <w:rsid w:val="007E19A1"/>
    <w:rsid w:val="007E7218"/>
    <w:rsid w:val="007F2B6E"/>
    <w:rsid w:val="007F6BAE"/>
    <w:rsid w:val="007F7419"/>
    <w:rsid w:val="00806F36"/>
    <w:rsid w:val="008106F8"/>
    <w:rsid w:val="0083100B"/>
    <w:rsid w:val="00832AB8"/>
    <w:rsid w:val="00834FED"/>
    <w:rsid w:val="00835C4B"/>
    <w:rsid w:val="00837F7C"/>
    <w:rsid w:val="008427FB"/>
    <w:rsid w:val="00851428"/>
    <w:rsid w:val="00852180"/>
    <w:rsid w:val="00854871"/>
    <w:rsid w:val="008551D9"/>
    <w:rsid w:val="008607F5"/>
    <w:rsid w:val="00862B48"/>
    <w:rsid w:val="008706E7"/>
    <w:rsid w:val="00870D9F"/>
    <w:rsid w:val="0087428C"/>
    <w:rsid w:val="00882901"/>
    <w:rsid w:val="008A5C62"/>
    <w:rsid w:val="008A7378"/>
    <w:rsid w:val="008B639F"/>
    <w:rsid w:val="008C7B71"/>
    <w:rsid w:val="008D32ED"/>
    <w:rsid w:val="008D7E76"/>
    <w:rsid w:val="008E3FED"/>
    <w:rsid w:val="008F0EC8"/>
    <w:rsid w:val="008F438F"/>
    <w:rsid w:val="008F4426"/>
    <w:rsid w:val="00915136"/>
    <w:rsid w:val="00915461"/>
    <w:rsid w:val="00916C0B"/>
    <w:rsid w:val="00917E2C"/>
    <w:rsid w:val="00922386"/>
    <w:rsid w:val="00922605"/>
    <w:rsid w:val="0092299E"/>
    <w:rsid w:val="00924B8A"/>
    <w:rsid w:val="0093210D"/>
    <w:rsid w:val="00943C18"/>
    <w:rsid w:val="00960B8D"/>
    <w:rsid w:val="0096289C"/>
    <w:rsid w:val="00982689"/>
    <w:rsid w:val="00987361"/>
    <w:rsid w:val="00992A36"/>
    <w:rsid w:val="00996D72"/>
    <w:rsid w:val="009A1FF1"/>
    <w:rsid w:val="009B3B13"/>
    <w:rsid w:val="009B3BDA"/>
    <w:rsid w:val="009B4902"/>
    <w:rsid w:val="009B4EC8"/>
    <w:rsid w:val="009C0190"/>
    <w:rsid w:val="009D0900"/>
    <w:rsid w:val="009D2F17"/>
    <w:rsid w:val="009D656D"/>
    <w:rsid w:val="009D6C52"/>
    <w:rsid w:val="009E40BC"/>
    <w:rsid w:val="009E5779"/>
    <w:rsid w:val="009F31CA"/>
    <w:rsid w:val="009F4447"/>
    <w:rsid w:val="009F5984"/>
    <w:rsid w:val="00A105AD"/>
    <w:rsid w:val="00A10924"/>
    <w:rsid w:val="00A129DC"/>
    <w:rsid w:val="00A1409B"/>
    <w:rsid w:val="00A155AE"/>
    <w:rsid w:val="00A15B88"/>
    <w:rsid w:val="00A2774D"/>
    <w:rsid w:val="00A37615"/>
    <w:rsid w:val="00A43EC2"/>
    <w:rsid w:val="00A458B4"/>
    <w:rsid w:val="00A57CB2"/>
    <w:rsid w:val="00A57E61"/>
    <w:rsid w:val="00A65F9F"/>
    <w:rsid w:val="00A72580"/>
    <w:rsid w:val="00A751B1"/>
    <w:rsid w:val="00A768FF"/>
    <w:rsid w:val="00A76F88"/>
    <w:rsid w:val="00A77CAF"/>
    <w:rsid w:val="00A84B0C"/>
    <w:rsid w:val="00A91048"/>
    <w:rsid w:val="00A951F0"/>
    <w:rsid w:val="00AA4AF2"/>
    <w:rsid w:val="00AB2F50"/>
    <w:rsid w:val="00AB6AC9"/>
    <w:rsid w:val="00AC22FA"/>
    <w:rsid w:val="00AC35A8"/>
    <w:rsid w:val="00AC602E"/>
    <w:rsid w:val="00AD08D1"/>
    <w:rsid w:val="00AD79C4"/>
    <w:rsid w:val="00AE562B"/>
    <w:rsid w:val="00AF26B6"/>
    <w:rsid w:val="00AF27F0"/>
    <w:rsid w:val="00B00116"/>
    <w:rsid w:val="00B016D3"/>
    <w:rsid w:val="00B027B6"/>
    <w:rsid w:val="00B1043F"/>
    <w:rsid w:val="00B14D9C"/>
    <w:rsid w:val="00B17048"/>
    <w:rsid w:val="00B171E2"/>
    <w:rsid w:val="00B2183C"/>
    <w:rsid w:val="00B22E1A"/>
    <w:rsid w:val="00B23B61"/>
    <w:rsid w:val="00B33011"/>
    <w:rsid w:val="00B34414"/>
    <w:rsid w:val="00B3487A"/>
    <w:rsid w:val="00B359D2"/>
    <w:rsid w:val="00B40D8C"/>
    <w:rsid w:val="00B45B88"/>
    <w:rsid w:val="00B530BE"/>
    <w:rsid w:val="00B57605"/>
    <w:rsid w:val="00B60ABC"/>
    <w:rsid w:val="00B60D72"/>
    <w:rsid w:val="00B6643E"/>
    <w:rsid w:val="00B707CE"/>
    <w:rsid w:val="00B7371F"/>
    <w:rsid w:val="00B73C02"/>
    <w:rsid w:val="00B759D6"/>
    <w:rsid w:val="00B80AA7"/>
    <w:rsid w:val="00B904B7"/>
    <w:rsid w:val="00B93127"/>
    <w:rsid w:val="00B951E0"/>
    <w:rsid w:val="00B96EDC"/>
    <w:rsid w:val="00BA252B"/>
    <w:rsid w:val="00BB0AE5"/>
    <w:rsid w:val="00BC0BA0"/>
    <w:rsid w:val="00BC1E1B"/>
    <w:rsid w:val="00BC2431"/>
    <w:rsid w:val="00BC6E80"/>
    <w:rsid w:val="00BD3B10"/>
    <w:rsid w:val="00BE0660"/>
    <w:rsid w:val="00BE576B"/>
    <w:rsid w:val="00BE7DD5"/>
    <w:rsid w:val="00BF3961"/>
    <w:rsid w:val="00BF4C27"/>
    <w:rsid w:val="00C03E65"/>
    <w:rsid w:val="00C03F34"/>
    <w:rsid w:val="00C058D9"/>
    <w:rsid w:val="00C05C97"/>
    <w:rsid w:val="00C11EBE"/>
    <w:rsid w:val="00C12505"/>
    <w:rsid w:val="00C32897"/>
    <w:rsid w:val="00C406B8"/>
    <w:rsid w:val="00C44F54"/>
    <w:rsid w:val="00C51310"/>
    <w:rsid w:val="00C52B05"/>
    <w:rsid w:val="00C54164"/>
    <w:rsid w:val="00C60974"/>
    <w:rsid w:val="00C63FDA"/>
    <w:rsid w:val="00C67964"/>
    <w:rsid w:val="00C70E44"/>
    <w:rsid w:val="00C76E85"/>
    <w:rsid w:val="00C87334"/>
    <w:rsid w:val="00CA677C"/>
    <w:rsid w:val="00CB0434"/>
    <w:rsid w:val="00CB0605"/>
    <w:rsid w:val="00CB138B"/>
    <w:rsid w:val="00CC51F8"/>
    <w:rsid w:val="00CC563A"/>
    <w:rsid w:val="00CE259F"/>
    <w:rsid w:val="00CF6316"/>
    <w:rsid w:val="00CF645B"/>
    <w:rsid w:val="00D0517D"/>
    <w:rsid w:val="00D11B61"/>
    <w:rsid w:val="00D20522"/>
    <w:rsid w:val="00D2437F"/>
    <w:rsid w:val="00D27025"/>
    <w:rsid w:val="00D27758"/>
    <w:rsid w:val="00D3621C"/>
    <w:rsid w:val="00D412B2"/>
    <w:rsid w:val="00D47E7D"/>
    <w:rsid w:val="00D5062E"/>
    <w:rsid w:val="00D51926"/>
    <w:rsid w:val="00D64C99"/>
    <w:rsid w:val="00D7355B"/>
    <w:rsid w:val="00D74182"/>
    <w:rsid w:val="00D743F9"/>
    <w:rsid w:val="00D803B0"/>
    <w:rsid w:val="00D81E2C"/>
    <w:rsid w:val="00D84917"/>
    <w:rsid w:val="00DA134F"/>
    <w:rsid w:val="00DA5415"/>
    <w:rsid w:val="00DA59CF"/>
    <w:rsid w:val="00DA6D8D"/>
    <w:rsid w:val="00DB1B08"/>
    <w:rsid w:val="00DB50D4"/>
    <w:rsid w:val="00DB6CF4"/>
    <w:rsid w:val="00DE0E0F"/>
    <w:rsid w:val="00DF320D"/>
    <w:rsid w:val="00DF5873"/>
    <w:rsid w:val="00DF616E"/>
    <w:rsid w:val="00DF6ED5"/>
    <w:rsid w:val="00E041B6"/>
    <w:rsid w:val="00E05564"/>
    <w:rsid w:val="00E06273"/>
    <w:rsid w:val="00E06B9A"/>
    <w:rsid w:val="00E41DA0"/>
    <w:rsid w:val="00E43DEC"/>
    <w:rsid w:val="00E47F29"/>
    <w:rsid w:val="00E51A49"/>
    <w:rsid w:val="00E535BC"/>
    <w:rsid w:val="00E54C91"/>
    <w:rsid w:val="00E619E6"/>
    <w:rsid w:val="00E67204"/>
    <w:rsid w:val="00E67225"/>
    <w:rsid w:val="00E72F2E"/>
    <w:rsid w:val="00E867EE"/>
    <w:rsid w:val="00E86ABB"/>
    <w:rsid w:val="00E91579"/>
    <w:rsid w:val="00E923A9"/>
    <w:rsid w:val="00EA54B9"/>
    <w:rsid w:val="00EB0552"/>
    <w:rsid w:val="00EB4045"/>
    <w:rsid w:val="00EB77E3"/>
    <w:rsid w:val="00EC502F"/>
    <w:rsid w:val="00EC6082"/>
    <w:rsid w:val="00EC78F4"/>
    <w:rsid w:val="00ED6CD0"/>
    <w:rsid w:val="00EF3BE3"/>
    <w:rsid w:val="00F13E3D"/>
    <w:rsid w:val="00F17C36"/>
    <w:rsid w:val="00F2162D"/>
    <w:rsid w:val="00F24D3F"/>
    <w:rsid w:val="00F26D7D"/>
    <w:rsid w:val="00F40A32"/>
    <w:rsid w:val="00F50593"/>
    <w:rsid w:val="00F56289"/>
    <w:rsid w:val="00F565E5"/>
    <w:rsid w:val="00F625F9"/>
    <w:rsid w:val="00F64283"/>
    <w:rsid w:val="00F66EFC"/>
    <w:rsid w:val="00F672B0"/>
    <w:rsid w:val="00F72CBF"/>
    <w:rsid w:val="00F75575"/>
    <w:rsid w:val="00F76600"/>
    <w:rsid w:val="00F81318"/>
    <w:rsid w:val="00F86D30"/>
    <w:rsid w:val="00F90829"/>
    <w:rsid w:val="00F93752"/>
    <w:rsid w:val="00FA088F"/>
    <w:rsid w:val="00FA3EB2"/>
    <w:rsid w:val="00FA635E"/>
    <w:rsid w:val="00FB308D"/>
    <w:rsid w:val="00FB6D30"/>
    <w:rsid w:val="00FC65B9"/>
    <w:rsid w:val="00FD3931"/>
    <w:rsid w:val="00FD721B"/>
    <w:rsid w:val="00FE1D17"/>
    <w:rsid w:val="00FE25F0"/>
    <w:rsid w:val="00FF1AC2"/>
    <w:rsid w:val="00FF277F"/>
    <w:rsid w:val="00FF3D60"/>
    <w:rsid w:val="00FF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4860"/>
  <w14:defaultImageDpi w14:val="32767"/>
  <w15:chartTrackingRefBased/>
  <w15:docId w15:val="{6CCEF05C-C4D9-CE4F-A091-3D733CD3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D20522"/>
    <w:rPr>
      <w:rFonts w:ascii="Courier New" w:hAnsi="Courier New" w:cs="Times New Roman"/>
      <w:sz w:val="20"/>
      <w:bdr w:val="none" w:sz="0" w:space="0" w:color="auto"/>
      <w:shd w:val="solid" w:color="EEEEDF" w:fill="auto"/>
    </w:rPr>
  </w:style>
  <w:style w:type="paragraph" w:styleId="ListParagraph">
    <w:name w:val="List Paragraph"/>
    <w:basedOn w:val="Normal"/>
    <w:uiPriority w:val="34"/>
    <w:qFormat/>
    <w:rsid w:val="00C70E44"/>
    <w:pPr>
      <w:ind w:left="720"/>
      <w:contextualSpacing/>
    </w:pPr>
  </w:style>
  <w:style w:type="paragraph" w:customStyle="1" w:styleId="EndNoteBibliographyTitle">
    <w:name w:val="EndNote Bibliography Title"/>
    <w:basedOn w:val="Normal"/>
    <w:link w:val="EndNoteBibliographyTitleChar"/>
    <w:rsid w:val="0003771C"/>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3771C"/>
    <w:rPr>
      <w:rFonts w:ascii="Calibri" w:hAnsi="Calibri" w:cs="Calibri"/>
    </w:rPr>
  </w:style>
  <w:style w:type="paragraph" w:customStyle="1" w:styleId="EndNoteBibliography">
    <w:name w:val="EndNote Bibliography"/>
    <w:basedOn w:val="Normal"/>
    <w:link w:val="EndNoteBibliographyChar"/>
    <w:rsid w:val="0003771C"/>
    <w:rPr>
      <w:rFonts w:ascii="Calibri" w:hAnsi="Calibri" w:cs="Calibri"/>
    </w:rPr>
  </w:style>
  <w:style w:type="character" w:customStyle="1" w:styleId="EndNoteBibliographyChar">
    <w:name w:val="EndNote Bibliography Char"/>
    <w:basedOn w:val="DefaultParagraphFont"/>
    <w:link w:val="EndNoteBibliography"/>
    <w:rsid w:val="0003771C"/>
    <w:rPr>
      <w:rFonts w:ascii="Calibri" w:hAnsi="Calibri" w:cs="Calibri"/>
    </w:rPr>
  </w:style>
  <w:style w:type="character" w:styleId="Hyperlink">
    <w:name w:val="Hyperlink"/>
    <w:basedOn w:val="DefaultParagraphFont"/>
    <w:uiPriority w:val="99"/>
    <w:unhideWhenUsed/>
    <w:rsid w:val="0009508A"/>
    <w:rPr>
      <w:color w:val="0563C1" w:themeColor="hyperlink"/>
      <w:u w:val="single"/>
    </w:rPr>
  </w:style>
  <w:style w:type="character" w:styleId="UnresolvedMention">
    <w:name w:val="Unresolved Mention"/>
    <w:basedOn w:val="DefaultParagraphFont"/>
    <w:uiPriority w:val="99"/>
    <w:rsid w:val="0009508A"/>
    <w:rPr>
      <w:color w:val="808080"/>
      <w:shd w:val="clear" w:color="auto" w:fill="E6E6E6"/>
    </w:rPr>
  </w:style>
  <w:style w:type="character" w:styleId="FollowedHyperlink">
    <w:name w:val="FollowedHyperlink"/>
    <w:basedOn w:val="DefaultParagraphFont"/>
    <w:uiPriority w:val="99"/>
    <w:semiHidden/>
    <w:unhideWhenUsed/>
    <w:rsid w:val="008F0EC8"/>
    <w:rPr>
      <w:color w:val="954F72" w:themeColor="followedHyperlink"/>
      <w:u w:val="single"/>
    </w:rPr>
  </w:style>
  <w:style w:type="table" w:styleId="TableGrid">
    <w:name w:val="Table Grid"/>
    <w:basedOn w:val="TableNormal"/>
    <w:uiPriority w:val="39"/>
    <w:rsid w:val="0057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F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F22"/>
    <w:rPr>
      <w:rFonts w:ascii="Segoe UI" w:hAnsi="Segoe UI" w:cs="Segoe UI"/>
      <w:sz w:val="18"/>
      <w:szCs w:val="18"/>
    </w:rPr>
  </w:style>
  <w:style w:type="character" w:styleId="CommentReference">
    <w:name w:val="annotation reference"/>
    <w:basedOn w:val="DefaultParagraphFont"/>
    <w:uiPriority w:val="99"/>
    <w:semiHidden/>
    <w:unhideWhenUsed/>
    <w:rsid w:val="00295F22"/>
    <w:rPr>
      <w:sz w:val="16"/>
      <w:szCs w:val="16"/>
    </w:rPr>
  </w:style>
  <w:style w:type="paragraph" w:styleId="CommentText">
    <w:name w:val="annotation text"/>
    <w:basedOn w:val="Normal"/>
    <w:link w:val="CommentTextChar"/>
    <w:uiPriority w:val="99"/>
    <w:semiHidden/>
    <w:unhideWhenUsed/>
    <w:rsid w:val="00295F22"/>
    <w:rPr>
      <w:sz w:val="20"/>
      <w:szCs w:val="20"/>
    </w:rPr>
  </w:style>
  <w:style w:type="character" w:customStyle="1" w:styleId="CommentTextChar">
    <w:name w:val="Comment Text Char"/>
    <w:basedOn w:val="DefaultParagraphFont"/>
    <w:link w:val="CommentText"/>
    <w:uiPriority w:val="99"/>
    <w:semiHidden/>
    <w:rsid w:val="00295F22"/>
    <w:rPr>
      <w:sz w:val="20"/>
      <w:szCs w:val="20"/>
    </w:rPr>
  </w:style>
  <w:style w:type="paragraph" w:styleId="CommentSubject">
    <w:name w:val="annotation subject"/>
    <w:basedOn w:val="CommentText"/>
    <w:next w:val="CommentText"/>
    <w:link w:val="CommentSubjectChar"/>
    <w:uiPriority w:val="99"/>
    <w:semiHidden/>
    <w:unhideWhenUsed/>
    <w:rsid w:val="00295F22"/>
    <w:rPr>
      <w:b/>
      <w:bCs/>
    </w:rPr>
  </w:style>
  <w:style w:type="character" w:customStyle="1" w:styleId="CommentSubjectChar">
    <w:name w:val="Comment Subject Char"/>
    <w:basedOn w:val="CommentTextChar"/>
    <w:link w:val="CommentSubject"/>
    <w:uiPriority w:val="99"/>
    <w:semiHidden/>
    <w:rsid w:val="00295F22"/>
    <w:rPr>
      <w:b/>
      <w:bCs/>
      <w:sz w:val="20"/>
      <w:szCs w:val="20"/>
    </w:rPr>
  </w:style>
  <w:style w:type="paragraph" w:styleId="TOC1">
    <w:name w:val="toc 1"/>
    <w:basedOn w:val="Normal"/>
    <w:next w:val="Normal"/>
    <w:autoRedefine/>
    <w:uiPriority w:val="39"/>
    <w:unhideWhenUsed/>
    <w:rsid w:val="009D656D"/>
    <w:pPr>
      <w:spacing w:before="240" w:after="120"/>
    </w:pPr>
    <w:rPr>
      <w:rFonts w:cstheme="minorHAnsi"/>
      <w:b/>
      <w:bCs/>
      <w:sz w:val="20"/>
      <w:szCs w:val="20"/>
    </w:rPr>
  </w:style>
  <w:style w:type="paragraph" w:styleId="TOC2">
    <w:name w:val="toc 2"/>
    <w:basedOn w:val="Normal"/>
    <w:next w:val="Normal"/>
    <w:autoRedefine/>
    <w:uiPriority w:val="39"/>
    <w:unhideWhenUsed/>
    <w:rsid w:val="00B73C02"/>
    <w:pPr>
      <w:spacing w:before="120"/>
      <w:ind w:left="240"/>
    </w:pPr>
    <w:rPr>
      <w:rFonts w:cstheme="minorHAnsi"/>
      <w:i/>
      <w:iCs/>
      <w:sz w:val="20"/>
      <w:szCs w:val="20"/>
    </w:rPr>
  </w:style>
  <w:style w:type="paragraph" w:styleId="TOC3">
    <w:name w:val="toc 3"/>
    <w:basedOn w:val="Normal"/>
    <w:next w:val="Normal"/>
    <w:autoRedefine/>
    <w:uiPriority w:val="39"/>
    <w:unhideWhenUsed/>
    <w:rsid w:val="00B73C02"/>
    <w:pPr>
      <w:ind w:left="480"/>
    </w:pPr>
    <w:rPr>
      <w:rFonts w:cstheme="minorHAnsi"/>
      <w:sz w:val="20"/>
      <w:szCs w:val="20"/>
    </w:rPr>
  </w:style>
  <w:style w:type="paragraph" w:styleId="TOC4">
    <w:name w:val="toc 4"/>
    <w:basedOn w:val="Normal"/>
    <w:next w:val="Normal"/>
    <w:autoRedefine/>
    <w:uiPriority w:val="39"/>
    <w:unhideWhenUsed/>
    <w:rsid w:val="00B73C02"/>
    <w:pPr>
      <w:ind w:left="720"/>
    </w:pPr>
    <w:rPr>
      <w:rFonts w:cstheme="minorHAnsi"/>
      <w:sz w:val="20"/>
      <w:szCs w:val="20"/>
    </w:rPr>
  </w:style>
  <w:style w:type="paragraph" w:styleId="TOC5">
    <w:name w:val="toc 5"/>
    <w:basedOn w:val="Normal"/>
    <w:next w:val="Normal"/>
    <w:autoRedefine/>
    <w:uiPriority w:val="39"/>
    <w:unhideWhenUsed/>
    <w:rsid w:val="00B73C02"/>
    <w:pPr>
      <w:ind w:left="960"/>
    </w:pPr>
    <w:rPr>
      <w:rFonts w:cstheme="minorHAnsi"/>
      <w:sz w:val="20"/>
      <w:szCs w:val="20"/>
    </w:rPr>
  </w:style>
  <w:style w:type="paragraph" w:styleId="TOC6">
    <w:name w:val="toc 6"/>
    <w:basedOn w:val="Normal"/>
    <w:next w:val="Normal"/>
    <w:autoRedefine/>
    <w:uiPriority w:val="39"/>
    <w:unhideWhenUsed/>
    <w:rsid w:val="00B73C02"/>
    <w:pPr>
      <w:ind w:left="1200"/>
    </w:pPr>
    <w:rPr>
      <w:rFonts w:cstheme="minorHAnsi"/>
      <w:sz w:val="20"/>
      <w:szCs w:val="20"/>
    </w:rPr>
  </w:style>
  <w:style w:type="paragraph" w:styleId="TOC7">
    <w:name w:val="toc 7"/>
    <w:basedOn w:val="Normal"/>
    <w:next w:val="Normal"/>
    <w:autoRedefine/>
    <w:uiPriority w:val="39"/>
    <w:unhideWhenUsed/>
    <w:rsid w:val="00B73C02"/>
    <w:pPr>
      <w:ind w:left="1440"/>
    </w:pPr>
    <w:rPr>
      <w:rFonts w:cstheme="minorHAnsi"/>
      <w:sz w:val="20"/>
      <w:szCs w:val="20"/>
    </w:rPr>
  </w:style>
  <w:style w:type="paragraph" w:styleId="TOC8">
    <w:name w:val="toc 8"/>
    <w:basedOn w:val="Normal"/>
    <w:next w:val="Normal"/>
    <w:autoRedefine/>
    <w:uiPriority w:val="39"/>
    <w:unhideWhenUsed/>
    <w:rsid w:val="00B73C02"/>
    <w:pPr>
      <w:ind w:left="1680"/>
    </w:pPr>
    <w:rPr>
      <w:rFonts w:cstheme="minorHAnsi"/>
      <w:sz w:val="20"/>
      <w:szCs w:val="20"/>
    </w:rPr>
  </w:style>
  <w:style w:type="paragraph" w:styleId="TOC9">
    <w:name w:val="toc 9"/>
    <w:basedOn w:val="Normal"/>
    <w:next w:val="Normal"/>
    <w:autoRedefine/>
    <w:uiPriority w:val="39"/>
    <w:unhideWhenUsed/>
    <w:rsid w:val="00B73C02"/>
    <w:pPr>
      <w:ind w:left="1920"/>
    </w:pPr>
    <w:rPr>
      <w:rFonts w:cstheme="minorHAnsi"/>
      <w:sz w:val="20"/>
      <w:szCs w:val="20"/>
    </w:rPr>
  </w:style>
  <w:style w:type="paragraph" w:styleId="Revision">
    <w:name w:val="Revision"/>
    <w:hidden/>
    <w:uiPriority w:val="99"/>
    <w:semiHidden/>
    <w:rsid w:val="00076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392">
      <w:bodyDiv w:val="1"/>
      <w:marLeft w:val="0"/>
      <w:marRight w:val="0"/>
      <w:marTop w:val="0"/>
      <w:marBottom w:val="0"/>
      <w:divBdr>
        <w:top w:val="none" w:sz="0" w:space="0" w:color="auto"/>
        <w:left w:val="none" w:sz="0" w:space="0" w:color="auto"/>
        <w:bottom w:val="none" w:sz="0" w:space="0" w:color="auto"/>
        <w:right w:val="none" w:sz="0" w:space="0" w:color="auto"/>
      </w:divBdr>
    </w:div>
    <w:div w:id="1164006495">
      <w:bodyDiv w:val="1"/>
      <w:marLeft w:val="0"/>
      <w:marRight w:val="0"/>
      <w:marTop w:val="0"/>
      <w:marBottom w:val="0"/>
      <w:divBdr>
        <w:top w:val="none" w:sz="0" w:space="0" w:color="auto"/>
        <w:left w:val="none" w:sz="0" w:space="0" w:color="auto"/>
        <w:bottom w:val="none" w:sz="0" w:space="0" w:color="auto"/>
        <w:right w:val="none" w:sz="0" w:space="0" w:color="auto"/>
      </w:divBdr>
    </w:div>
    <w:div w:id="1297947480">
      <w:bodyDiv w:val="1"/>
      <w:marLeft w:val="0"/>
      <w:marRight w:val="0"/>
      <w:marTop w:val="0"/>
      <w:marBottom w:val="0"/>
      <w:divBdr>
        <w:top w:val="none" w:sz="0" w:space="0" w:color="auto"/>
        <w:left w:val="none" w:sz="0" w:space="0" w:color="auto"/>
        <w:bottom w:val="none" w:sz="0" w:space="0" w:color="auto"/>
        <w:right w:val="none" w:sz="0" w:space="0" w:color="auto"/>
      </w:divBdr>
    </w:div>
    <w:div w:id="1634403832">
      <w:bodyDiv w:val="1"/>
      <w:marLeft w:val="0"/>
      <w:marRight w:val="0"/>
      <w:marTop w:val="0"/>
      <w:marBottom w:val="0"/>
      <w:divBdr>
        <w:top w:val="none" w:sz="0" w:space="0" w:color="auto"/>
        <w:left w:val="none" w:sz="0" w:space="0" w:color="auto"/>
        <w:bottom w:val="none" w:sz="0" w:space="0" w:color="auto"/>
        <w:right w:val="none" w:sz="0" w:space="0" w:color="auto"/>
      </w:divBdr>
    </w:div>
    <w:div w:id="18021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dgelab/plasmidCharacterization" TargetMode="External"/><Relationship Id="rId3" Type="http://schemas.openxmlformats.org/officeDocument/2006/relationships/styles" Target="styles.xml"/><Relationship Id="rId7" Type="http://schemas.openxmlformats.org/officeDocument/2006/relationships/hyperlink" Target="https://github.com/ridgelab/c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idgelab/plasmidCharacteriz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42D60-57B1-7D40-A775-7FDC726B7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39</Pages>
  <Words>9013</Words>
  <Characters>51379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Pickett</dc:creator>
  <cp:keywords/>
  <dc:description/>
  <cp:lastModifiedBy>Brandon Pickett</cp:lastModifiedBy>
  <cp:revision>16</cp:revision>
  <dcterms:created xsi:type="dcterms:W3CDTF">2019-05-10T17:12:00Z</dcterms:created>
  <dcterms:modified xsi:type="dcterms:W3CDTF">2019-05-10T17:44:00Z</dcterms:modified>
</cp:coreProperties>
</file>